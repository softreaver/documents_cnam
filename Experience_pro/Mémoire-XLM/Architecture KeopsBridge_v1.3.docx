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7DBFF" w14:textId="77777777" w:rsidR="002752A0" w:rsidRDefault="002752A0" w:rsidP="002752A0">
      <w:pPr>
        <w:jc w:val="center"/>
      </w:pPr>
      <w:r>
        <w:rPr>
          <w:noProof/>
        </w:rPr>
        <w:drawing>
          <wp:inline distT="0" distB="0" distL="0" distR="0" wp14:anchorId="7273DC74" wp14:editId="61DD3F0E">
            <wp:extent cx="2676525" cy="26670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hnz_gTR_400x400.jpg"/>
                    <pic:cNvPicPr/>
                  </pic:nvPicPr>
                  <pic:blipFill>
                    <a:blip r:embed="rId8">
                      <a:extLst>
                        <a:ext uri="{28A0092B-C50C-407E-A947-70E740481C1C}">
                          <a14:useLocalDpi xmlns:a14="http://schemas.microsoft.com/office/drawing/2010/main" val="0"/>
                        </a:ext>
                      </a:extLst>
                    </a:blip>
                    <a:stretch>
                      <a:fillRect/>
                    </a:stretch>
                  </pic:blipFill>
                  <pic:spPr>
                    <a:xfrm>
                      <a:off x="0" y="0"/>
                      <a:ext cx="2676525" cy="2667000"/>
                    </a:xfrm>
                    <a:prstGeom prst="rect">
                      <a:avLst/>
                    </a:prstGeom>
                  </pic:spPr>
                </pic:pic>
              </a:graphicData>
            </a:graphic>
          </wp:inline>
        </w:drawing>
      </w:r>
    </w:p>
    <w:p w14:paraId="4E7FBBDF" w14:textId="77777777" w:rsidR="0019716E" w:rsidRDefault="0019716E" w:rsidP="002752A0">
      <w:pPr>
        <w:jc w:val="center"/>
      </w:pPr>
    </w:p>
    <w:p w14:paraId="15574BFB" w14:textId="77777777" w:rsidR="00F80F9A" w:rsidRDefault="00F80F9A" w:rsidP="002752A0">
      <w:pPr>
        <w:jc w:val="center"/>
      </w:pPr>
    </w:p>
    <w:p w14:paraId="510A9A39" w14:textId="77777777" w:rsidR="00F80F9A" w:rsidRDefault="00F80F9A" w:rsidP="002752A0">
      <w:pPr>
        <w:jc w:val="center"/>
      </w:pPr>
    </w:p>
    <w:p w14:paraId="1ECB65D5" w14:textId="77777777" w:rsidR="00F80F9A" w:rsidRDefault="00F80F9A" w:rsidP="002752A0">
      <w:pPr>
        <w:jc w:val="center"/>
      </w:pPr>
    </w:p>
    <w:p w14:paraId="7C0E7025" w14:textId="77777777" w:rsidR="00F80F9A" w:rsidRDefault="00F80F9A" w:rsidP="002752A0">
      <w:pPr>
        <w:jc w:val="center"/>
      </w:pPr>
    </w:p>
    <w:p w14:paraId="50F13E7E" w14:textId="77777777" w:rsidR="00F80F9A" w:rsidRDefault="00F80F9A" w:rsidP="002752A0">
      <w:pPr>
        <w:jc w:val="center"/>
      </w:pPr>
    </w:p>
    <w:p w14:paraId="51F735C6" w14:textId="77777777" w:rsidR="00F80F9A" w:rsidRDefault="00F80F9A" w:rsidP="002752A0">
      <w:pPr>
        <w:jc w:val="center"/>
      </w:pPr>
    </w:p>
    <w:p w14:paraId="13D6CA25" w14:textId="77777777" w:rsidR="00F80F9A" w:rsidRDefault="00F80F9A" w:rsidP="002752A0">
      <w:pPr>
        <w:jc w:val="center"/>
      </w:pPr>
    </w:p>
    <w:p w14:paraId="32159F6B" w14:textId="77777777" w:rsidR="00F80F9A" w:rsidRDefault="00F80F9A" w:rsidP="002752A0">
      <w:pPr>
        <w:jc w:val="center"/>
      </w:pPr>
    </w:p>
    <w:p w14:paraId="0291ABA2" w14:textId="77777777" w:rsidR="0019716E" w:rsidRDefault="00F80F9A" w:rsidP="00F80F9A">
      <w:pPr>
        <w:pStyle w:val="Titre"/>
      </w:pPr>
      <w:r w:rsidRPr="002752A0">
        <w:t>Architecture interfaces import/export</w:t>
      </w:r>
    </w:p>
    <w:p w14:paraId="29721E93" w14:textId="77777777" w:rsidR="0019716E" w:rsidRDefault="00F80F9A" w:rsidP="00F80F9A">
      <w:pPr>
        <w:pStyle w:val="Sous-titre"/>
        <w:jc w:val="center"/>
      </w:pPr>
      <w:r>
        <w:t>Projet KeopsBridge</w:t>
      </w:r>
    </w:p>
    <w:p w14:paraId="1A0BB424" w14:textId="77777777" w:rsidR="00F80F9A" w:rsidRDefault="00F80F9A" w:rsidP="00F80F9A"/>
    <w:p w14:paraId="4E0A7F2D" w14:textId="77777777" w:rsidR="00F80F9A" w:rsidRDefault="00F80F9A" w:rsidP="00F80F9A"/>
    <w:p w14:paraId="03BDC0BC" w14:textId="77777777" w:rsidR="0084718B" w:rsidRDefault="0084718B" w:rsidP="00F80F9A"/>
    <w:p w14:paraId="2197A88B" w14:textId="77777777" w:rsidR="0084718B" w:rsidRDefault="0084718B" w:rsidP="00F80F9A"/>
    <w:p w14:paraId="52299178" w14:textId="77777777" w:rsidR="0084718B" w:rsidRDefault="0084718B" w:rsidP="00F80F9A"/>
    <w:p w14:paraId="1FBE928B" w14:textId="77777777" w:rsidR="0084718B" w:rsidRDefault="0084718B" w:rsidP="00F80F9A"/>
    <w:p w14:paraId="6D08B230" w14:textId="77777777" w:rsidR="0019716E" w:rsidRDefault="00F80F9A" w:rsidP="0084718B">
      <w:pPr>
        <w:pStyle w:val="Lgende"/>
        <w:jc w:val="center"/>
      </w:pPr>
      <w:r>
        <w:t>Version 1.0 – 24/09/2019</w:t>
      </w:r>
    </w:p>
    <w:p w14:paraId="01A8D786" w14:textId="77777777" w:rsidR="00F80F9A" w:rsidRDefault="00F80F9A">
      <w:pPr>
        <w:jc w:val="left"/>
      </w:pPr>
    </w:p>
    <w:p w14:paraId="4560DB5D" w14:textId="77777777" w:rsidR="00F80F9A" w:rsidRDefault="00F80F9A">
      <w:pPr>
        <w:jc w:val="left"/>
        <w:sectPr w:rsidR="00F80F9A">
          <w:headerReference w:type="default" r:id="rId9"/>
          <w:footerReference w:type="default" r:id="rId10"/>
          <w:pgSz w:w="12240" w:h="15840"/>
          <w:pgMar w:top="1440" w:right="1440" w:bottom="1440" w:left="1440" w:header="720" w:footer="720" w:gutter="0"/>
          <w:cols w:space="720"/>
          <w:docGrid w:linePitch="360"/>
        </w:sectPr>
      </w:pPr>
    </w:p>
    <w:p w14:paraId="2FCC54A8" w14:textId="77777777" w:rsidR="00F80F9A" w:rsidRPr="00F80F9A" w:rsidRDefault="00F80F9A" w:rsidP="00F80F9A">
      <w:pPr>
        <w:rPr>
          <w:rFonts w:asciiTheme="majorHAnsi" w:hAnsiTheme="majorHAnsi" w:cstheme="majorHAnsi"/>
          <w:color w:val="2F5496" w:themeColor="accent1" w:themeShade="BF"/>
          <w:sz w:val="32"/>
          <w:szCs w:val="32"/>
        </w:rPr>
      </w:pPr>
      <w:r w:rsidRPr="00F80F9A">
        <w:rPr>
          <w:rFonts w:asciiTheme="majorHAnsi" w:hAnsiTheme="majorHAnsi" w:cstheme="majorHAnsi"/>
          <w:color w:val="2F5496" w:themeColor="accent1" w:themeShade="BF"/>
          <w:sz w:val="32"/>
          <w:szCs w:val="32"/>
        </w:rPr>
        <w:lastRenderedPageBreak/>
        <w:t>Historique des révisions du document</w:t>
      </w:r>
    </w:p>
    <w:tbl>
      <w:tblPr>
        <w:tblStyle w:val="TableauGrille4-Accentuation5"/>
        <w:tblW w:w="0" w:type="auto"/>
        <w:tblLook w:val="0420" w:firstRow="1" w:lastRow="0" w:firstColumn="0" w:lastColumn="0" w:noHBand="0" w:noVBand="1"/>
      </w:tblPr>
      <w:tblGrid>
        <w:gridCol w:w="988"/>
        <w:gridCol w:w="1278"/>
        <w:gridCol w:w="5667"/>
        <w:gridCol w:w="1417"/>
      </w:tblGrid>
      <w:tr w:rsidR="00F80F9A" w14:paraId="04545E8C" w14:textId="77777777" w:rsidTr="00F80F9A">
        <w:trPr>
          <w:cnfStyle w:val="100000000000" w:firstRow="1" w:lastRow="0" w:firstColumn="0" w:lastColumn="0" w:oddVBand="0" w:evenVBand="0" w:oddHBand="0" w:evenHBand="0" w:firstRowFirstColumn="0" w:firstRowLastColumn="0" w:lastRowFirstColumn="0" w:lastRowLastColumn="0"/>
        </w:trPr>
        <w:tc>
          <w:tcPr>
            <w:tcW w:w="988" w:type="dxa"/>
            <w:vAlign w:val="center"/>
          </w:tcPr>
          <w:p w14:paraId="4CD8761D" w14:textId="77777777" w:rsidR="00F80F9A" w:rsidRDefault="00F80F9A" w:rsidP="00F80F9A">
            <w:pPr>
              <w:jc w:val="center"/>
            </w:pPr>
            <w:r>
              <w:t>Version</w:t>
            </w:r>
          </w:p>
        </w:tc>
        <w:tc>
          <w:tcPr>
            <w:tcW w:w="1278" w:type="dxa"/>
            <w:vAlign w:val="center"/>
          </w:tcPr>
          <w:p w14:paraId="27382282" w14:textId="77777777" w:rsidR="00F80F9A" w:rsidRDefault="00F80F9A" w:rsidP="00F80F9A">
            <w:pPr>
              <w:jc w:val="center"/>
            </w:pPr>
            <w:r>
              <w:t>Date</w:t>
            </w:r>
          </w:p>
        </w:tc>
        <w:tc>
          <w:tcPr>
            <w:tcW w:w="5667" w:type="dxa"/>
            <w:vAlign w:val="center"/>
          </w:tcPr>
          <w:p w14:paraId="2F90A540" w14:textId="77777777" w:rsidR="00F80F9A" w:rsidRDefault="00F80F9A" w:rsidP="00F80F9A">
            <w:pPr>
              <w:jc w:val="center"/>
            </w:pPr>
            <w:r>
              <w:t>Modifications</w:t>
            </w:r>
          </w:p>
        </w:tc>
        <w:tc>
          <w:tcPr>
            <w:tcW w:w="1417" w:type="dxa"/>
            <w:vAlign w:val="center"/>
          </w:tcPr>
          <w:p w14:paraId="5B2061CA" w14:textId="77777777" w:rsidR="00F80F9A" w:rsidRDefault="00F80F9A" w:rsidP="00F80F9A">
            <w:pPr>
              <w:jc w:val="center"/>
            </w:pPr>
            <w:r>
              <w:t>Auteur</w:t>
            </w:r>
          </w:p>
        </w:tc>
      </w:tr>
      <w:tr w:rsidR="00F80F9A" w14:paraId="3F4F4BE0" w14:textId="77777777" w:rsidTr="00F80F9A">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33BBE45F" w14:textId="77777777" w:rsidR="00F80F9A" w:rsidRDefault="00F80F9A" w:rsidP="00F80F9A">
            <w:pPr>
              <w:jc w:val="left"/>
            </w:pPr>
            <w:r>
              <w:t>1.0</w:t>
            </w:r>
          </w:p>
        </w:tc>
        <w:tc>
          <w:tcPr>
            <w:tcW w:w="1278" w:type="dxa"/>
            <w:vAlign w:val="center"/>
          </w:tcPr>
          <w:p w14:paraId="4A34DD3D" w14:textId="77777777" w:rsidR="00F80F9A" w:rsidRDefault="00F80F9A" w:rsidP="00F80F9A">
            <w:pPr>
              <w:jc w:val="left"/>
            </w:pPr>
            <w:r>
              <w:t>24/09/2019</w:t>
            </w:r>
          </w:p>
        </w:tc>
        <w:tc>
          <w:tcPr>
            <w:tcW w:w="5667" w:type="dxa"/>
            <w:vAlign w:val="center"/>
          </w:tcPr>
          <w:p w14:paraId="691846FF" w14:textId="77777777" w:rsidR="00F80F9A" w:rsidRDefault="00F80F9A" w:rsidP="00F80F9A">
            <w:pPr>
              <w:jc w:val="left"/>
            </w:pPr>
            <w:r>
              <w:t>Création document</w:t>
            </w:r>
          </w:p>
        </w:tc>
        <w:tc>
          <w:tcPr>
            <w:tcW w:w="1417" w:type="dxa"/>
            <w:vAlign w:val="center"/>
          </w:tcPr>
          <w:p w14:paraId="63689CAC" w14:textId="77777777" w:rsidR="00F80F9A" w:rsidRDefault="00F80F9A" w:rsidP="00F80F9A">
            <w:pPr>
              <w:jc w:val="left"/>
            </w:pPr>
            <w:r>
              <w:t>MRO</w:t>
            </w:r>
          </w:p>
        </w:tc>
      </w:tr>
      <w:tr w:rsidR="006C494B" w14:paraId="76D70067" w14:textId="77777777" w:rsidTr="00F80F9A">
        <w:tc>
          <w:tcPr>
            <w:tcW w:w="988" w:type="dxa"/>
            <w:vAlign w:val="center"/>
          </w:tcPr>
          <w:p w14:paraId="601E9E99" w14:textId="77777777" w:rsidR="006C494B" w:rsidRDefault="006C494B" w:rsidP="00F80F9A">
            <w:pPr>
              <w:jc w:val="left"/>
            </w:pPr>
            <w:r>
              <w:t>1.1</w:t>
            </w:r>
          </w:p>
        </w:tc>
        <w:tc>
          <w:tcPr>
            <w:tcW w:w="1278" w:type="dxa"/>
            <w:vAlign w:val="center"/>
          </w:tcPr>
          <w:p w14:paraId="11B745B3" w14:textId="77777777" w:rsidR="006C494B" w:rsidRDefault="006C494B" w:rsidP="00F80F9A">
            <w:pPr>
              <w:jc w:val="left"/>
            </w:pPr>
            <w:r>
              <w:t>27/09/2019</w:t>
            </w:r>
          </w:p>
        </w:tc>
        <w:tc>
          <w:tcPr>
            <w:tcW w:w="5667" w:type="dxa"/>
            <w:vAlign w:val="center"/>
          </w:tcPr>
          <w:p w14:paraId="3EF9B001" w14:textId="77777777" w:rsidR="006C494B" w:rsidRDefault="006C494B" w:rsidP="00F80F9A">
            <w:pPr>
              <w:jc w:val="left"/>
            </w:pPr>
          </w:p>
        </w:tc>
        <w:tc>
          <w:tcPr>
            <w:tcW w:w="1417" w:type="dxa"/>
            <w:vAlign w:val="center"/>
          </w:tcPr>
          <w:p w14:paraId="0BE1F740" w14:textId="77777777" w:rsidR="006C494B" w:rsidRDefault="006C494B" w:rsidP="00F80F9A">
            <w:pPr>
              <w:jc w:val="left"/>
            </w:pPr>
            <w:r>
              <w:t>OAL</w:t>
            </w:r>
          </w:p>
        </w:tc>
      </w:tr>
      <w:tr w:rsidR="006C494B" w14:paraId="57FC9C0B" w14:textId="77777777" w:rsidTr="00F80F9A">
        <w:trPr>
          <w:cnfStyle w:val="000000100000" w:firstRow="0" w:lastRow="0" w:firstColumn="0" w:lastColumn="0" w:oddVBand="0" w:evenVBand="0" w:oddHBand="1" w:evenHBand="0" w:firstRowFirstColumn="0" w:firstRowLastColumn="0" w:lastRowFirstColumn="0" w:lastRowLastColumn="0"/>
        </w:trPr>
        <w:tc>
          <w:tcPr>
            <w:tcW w:w="988" w:type="dxa"/>
            <w:vAlign w:val="center"/>
          </w:tcPr>
          <w:p w14:paraId="31376B6D" w14:textId="77777777" w:rsidR="006C494B" w:rsidRDefault="006C494B" w:rsidP="00F80F9A">
            <w:pPr>
              <w:jc w:val="left"/>
            </w:pPr>
            <w:r>
              <w:t>1.2</w:t>
            </w:r>
          </w:p>
        </w:tc>
        <w:tc>
          <w:tcPr>
            <w:tcW w:w="1278" w:type="dxa"/>
            <w:vAlign w:val="center"/>
          </w:tcPr>
          <w:p w14:paraId="3620FFC0" w14:textId="77777777" w:rsidR="006C494B" w:rsidRDefault="006C494B" w:rsidP="00F80F9A">
            <w:pPr>
              <w:jc w:val="left"/>
            </w:pPr>
            <w:r>
              <w:t>02/10/2019</w:t>
            </w:r>
          </w:p>
        </w:tc>
        <w:tc>
          <w:tcPr>
            <w:tcW w:w="5667" w:type="dxa"/>
            <w:vAlign w:val="center"/>
          </w:tcPr>
          <w:p w14:paraId="2B0049B5" w14:textId="77777777" w:rsidR="006C494B" w:rsidRDefault="006C494B" w:rsidP="00F80F9A">
            <w:pPr>
              <w:jc w:val="left"/>
            </w:pPr>
            <w:r>
              <w:t>Mise à jour des schémas</w:t>
            </w:r>
          </w:p>
        </w:tc>
        <w:tc>
          <w:tcPr>
            <w:tcW w:w="1417" w:type="dxa"/>
            <w:vAlign w:val="center"/>
          </w:tcPr>
          <w:p w14:paraId="4518803E" w14:textId="77777777" w:rsidR="006C494B" w:rsidRDefault="006C494B" w:rsidP="00F80F9A">
            <w:pPr>
              <w:jc w:val="left"/>
            </w:pPr>
            <w:r>
              <w:t>MRO</w:t>
            </w:r>
          </w:p>
        </w:tc>
      </w:tr>
      <w:tr w:rsidR="00DB48A0" w14:paraId="093A57BC" w14:textId="77777777" w:rsidTr="00F80F9A">
        <w:trPr>
          <w:ins w:id="0" w:author="Marika" w:date="2019-11-22T10:18:00Z"/>
        </w:trPr>
        <w:tc>
          <w:tcPr>
            <w:tcW w:w="988" w:type="dxa"/>
            <w:vAlign w:val="center"/>
          </w:tcPr>
          <w:p w14:paraId="454941F4" w14:textId="7CCE4E4B" w:rsidR="00DB48A0" w:rsidRDefault="00C10E58" w:rsidP="00F80F9A">
            <w:pPr>
              <w:jc w:val="left"/>
              <w:rPr>
                <w:ins w:id="1" w:author="Marika" w:date="2019-11-22T10:18:00Z"/>
              </w:rPr>
            </w:pPr>
            <w:ins w:id="2" w:author="Marika" w:date="2019-11-22T10:19:00Z">
              <w:r>
                <w:t>1.3</w:t>
              </w:r>
            </w:ins>
          </w:p>
        </w:tc>
        <w:tc>
          <w:tcPr>
            <w:tcW w:w="1278" w:type="dxa"/>
            <w:vAlign w:val="center"/>
          </w:tcPr>
          <w:p w14:paraId="2673F546" w14:textId="0AAF2F28" w:rsidR="00DB48A0" w:rsidRDefault="00C10E58" w:rsidP="00F80F9A">
            <w:pPr>
              <w:jc w:val="left"/>
              <w:rPr>
                <w:ins w:id="3" w:author="Marika" w:date="2019-11-22T10:18:00Z"/>
              </w:rPr>
            </w:pPr>
            <w:ins w:id="4" w:author="Marika" w:date="2019-11-22T10:19:00Z">
              <w:r>
                <w:t>22/11/2019</w:t>
              </w:r>
            </w:ins>
          </w:p>
        </w:tc>
        <w:tc>
          <w:tcPr>
            <w:tcW w:w="5667" w:type="dxa"/>
            <w:vAlign w:val="center"/>
          </w:tcPr>
          <w:p w14:paraId="49954AC8" w14:textId="55B28B69" w:rsidR="00DB48A0" w:rsidRDefault="00C10E58" w:rsidP="00F80F9A">
            <w:pPr>
              <w:jc w:val="left"/>
              <w:rPr>
                <w:ins w:id="5" w:author="Marika" w:date="2019-11-22T10:18:00Z"/>
              </w:rPr>
            </w:pPr>
            <w:ins w:id="6" w:author="Marika" w:date="2019-11-22T10:19:00Z">
              <w:r>
                <w:t>Ajout de la liste des fonctionnalités à réaliser</w:t>
              </w:r>
            </w:ins>
          </w:p>
        </w:tc>
        <w:tc>
          <w:tcPr>
            <w:tcW w:w="1417" w:type="dxa"/>
            <w:vAlign w:val="center"/>
          </w:tcPr>
          <w:p w14:paraId="7F62B803" w14:textId="06134260" w:rsidR="00DB48A0" w:rsidRDefault="00C10E58" w:rsidP="00F80F9A">
            <w:pPr>
              <w:jc w:val="left"/>
              <w:rPr>
                <w:ins w:id="7" w:author="Marika" w:date="2019-11-22T10:18:00Z"/>
              </w:rPr>
            </w:pPr>
            <w:ins w:id="8" w:author="Marika" w:date="2019-11-22T10:19:00Z">
              <w:r>
                <w:t>MRO</w:t>
              </w:r>
            </w:ins>
          </w:p>
        </w:tc>
      </w:tr>
    </w:tbl>
    <w:p w14:paraId="10FB43D1" w14:textId="77777777" w:rsidR="00F80F9A" w:rsidRDefault="00F80F9A" w:rsidP="00F80F9A">
      <w:pPr>
        <w:rPr>
          <w:rFonts w:asciiTheme="majorHAnsi" w:eastAsiaTheme="majorEastAsia" w:hAnsiTheme="majorHAnsi" w:cstheme="majorBidi"/>
          <w:color w:val="2F5496" w:themeColor="accent1" w:themeShade="BF"/>
          <w:sz w:val="32"/>
          <w:szCs w:val="32"/>
          <w:lang w:eastAsia="fr-FR"/>
        </w:rPr>
      </w:pPr>
      <w:r>
        <w:br w:type="page"/>
      </w:r>
    </w:p>
    <w:sdt>
      <w:sdtPr>
        <w:rPr>
          <w:rFonts w:asciiTheme="minorHAnsi" w:eastAsiaTheme="minorHAnsi" w:hAnsiTheme="minorHAnsi" w:cstheme="minorBidi"/>
          <w:color w:val="auto"/>
          <w:sz w:val="22"/>
          <w:szCs w:val="22"/>
          <w:lang w:eastAsia="en-US"/>
        </w:rPr>
        <w:id w:val="-565727472"/>
        <w:docPartObj>
          <w:docPartGallery w:val="Table of Contents"/>
          <w:docPartUnique/>
        </w:docPartObj>
      </w:sdtPr>
      <w:sdtEndPr>
        <w:rPr>
          <w:b/>
          <w:bCs/>
        </w:rPr>
      </w:sdtEndPr>
      <w:sdtContent>
        <w:p w14:paraId="12655908" w14:textId="77777777" w:rsidR="00F80F9A" w:rsidRDefault="0084718B">
          <w:pPr>
            <w:pStyle w:val="En-ttedetabledesmatires"/>
          </w:pPr>
          <w:r>
            <w:t>Sommaire</w:t>
          </w:r>
        </w:p>
        <w:p w14:paraId="551552E9" w14:textId="77777777" w:rsidR="00137563" w:rsidRDefault="00F80F9A">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20915302" w:history="1">
            <w:r w:rsidR="00137563" w:rsidRPr="00495FDD">
              <w:rPr>
                <w:rStyle w:val="Lienhypertexte"/>
                <w:noProof/>
              </w:rPr>
              <w:t>Introduction</w:t>
            </w:r>
            <w:r w:rsidR="00137563">
              <w:rPr>
                <w:noProof/>
                <w:webHidden/>
              </w:rPr>
              <w:tab/>
            </w:r>
            <w:r w:rsidR="00137563">
              <w:rPr>
                <w:noProof/>
                <w:webHidden/>
              </w:rPr>
              <w:fldChar w:fldCharType="begin"/>
            </w:r>
            <w:r w:rsidR="00137563">
              <w:rPr>
                <w:noProof/>
                <w:webHidden/>
              </w:rPr>
              <w:instrText xml:space="preserve"> PAGEREF _Toc20915302 \h </w:instrText>
            </w:r>
            <w:r w:rsidR="00137563">
              <w:rPr>
                <w:noProof/>
                <w:webHidden/>
              </w:rPr>
            </w:r>
            <w:r w:rsidR="00137563">
              <w:rPr>
                <w:noProof/>
                <w:webHidden/>
              </w:rPr>
              <w:fldChar w:fldCharType="separate"/>
            </w:r>
            <w:r w:rsidR="00137563">
              <w:rPr>
                <w:noProof/>
                <w:webHidden/>
              </w:rPr>
              <w:t>4</w:t>
            </w:r>
            <w:r w:rsidR="00137563">
              <w:rPr>
                <w:noProof/>
                <w:webHidden/>
              </w:rPr>
              <w:fldChar w:fldCharType="end"/>
            </w:r>
          </w:hyperlink>
        </w:p>
        <w:p w14:paraId="2E1A87AB" w14:textId="77777777" w:rsidR="00137563" w:rsidRDefault="00137563">
          <w:pPr>
            <w:pStyle w:val="TM2"/>
            <w:tabs>
              <w:tab w:val="right" w:leader="dot" w:pos="9350"/>
            </w:tabs>
            <w:rPr>
              <w:rFonts w:eastAsiaTheme="minorEastAsia"/>
              <w:noProof/>
              <w:lang w:eastAsia="fr-FR"/>
            </w:rPr>
          </w:pPr>
          <w:hyperlink w:anchor="_Toc20915303" w:history="1">
            <w:r w:rsidRPr="00495FDD">
              <w:rPr>
                <w:rStyle w:val="Lienhypertexte"/>
                <w:noProof/>
              </w:rPr>
              <w:t>Objectif de ce document</w:t>
            </w:r>
            <w:r>
              <w:rPr>
                <w:noProof/>
                <w:webHidden/>
              </w:rPr>
              <w:tab/>
            </w:r>
            <w:r>
              <w:rPr>
                <w:noProof/>
                <w:webHidden/>
              </w:rPr>
              <w:fldChar w:fldCharType="begin"/>
            </w:r>
            <w:r>
              <w:rPr>
                <w:noProof/>
                <w:webHidden/>
              </w:rPr>
              <w:instrText xml:space="preserve"> PAGEREF _Toc20915303 \h </w:instrText>
            </w:r>
            <w:r>
              <w:rPr>
                <w:noProof/>
                <w:webHidden/>
              </w:rPr>
            </w:r>
            <w:r>
              <w:rPr>
                <w:noProof/>
                <w:webHidden/>
              </w:rPr>
              <w:fldChar w:fldCharType="separate"/>
            </w:r>
            <w:r>
              <w:rPr>
                <w:noProof/>
                <w:webHidden/>
              </w:rPr>
              <w:t>4</w:t>
            </w:r>
            <w:r>
              <w:rPr>
                <w:noProof/>
                <w:webHidden/>
              </w:rPr>
              <w:fldChar w:fldCharType="end"/>
            </w:r>
          </w:hyperlink>
        </w:p>
        <w:p w14:paraId="4AD3687D" w14:textId="77777777" w:rsidR="00137563" w:rsidRDefault="00137563">
          <w:pPr>
            <w:pStyle w:val="TM1"/>
            <w:tabs>
              <w:tab w:val="right" w:leader="dot" w:pos="9350"/>
            </w:tabs>
            <w:rPr>
              <w:rFonts w:eastAsiaTheme="minorEastAsia"/>
              <w:noProof/>
              <w:lang w:eastAsia="fr-FR"/>
            </w:rPr>
          </w:pPr>
          <w:hyperlink w:anchor="_Toc20915304" w:history="1">
            <w:r w:rsidRPr="00495FDD">
              <w:rPr>
                <w:rStyle w:val="Lienhypertexte"/>
                <w:noProof/>
              </w:rPr>
              <w:t>Description fonctionnelle</w:t>
            </w:r>
            <w:r>
              <w:rPr>
                <w:noProof/>
                <w:webHidden/>
              </w:rPr>
              <w:tab/>
            </w:r>
            <w:r>
              <w:rPr>
                <w:noProof/>
                <w:webHidden/>
              </w:rPr>
              <w:fldChar w:fldCharType="begin"/>
            </w:r>
            <w:r>
              <w:rPr>
                <w:noProof/>
                <w:webHidden/>
              </w:rPr>
              <w:instrText xml:space="preserve"> PAGEREF _Toc20915304 \h </w:instrText>
            </w:r>
            <w:r>
              <w:rPr>
                <w:noProof/>
                <w:webHidden/>
              </w:rPr>
            </w:r>
            <w:r>
              <w:rPr>
                <w:noProof/>
                <w:webHidden/>
              </w:rPr>
              <w:fldChar w:fldCharType="separate"/>
            </w:r>
            <w:r>
              <w:rPr>
                <w:noProof/>
                <w:webHidden/>
              </w:rPr>
              <w:t>4</w:t>
            </w:r>
            <w:r>
              <w:rPr>
                <w:noProof/>
                <w:webHidden/>
              </w:rPr>
              <w:fldChar w:fldCharType="end"/>
            </w:r>
          </w:hyperlink>
        </w:p>
        <w:p w14:paraId="2B5C542F" w14:textId="77777777" w:rsidR="00137563" w:rsidRDefault="00137563">
          <w:pPr>
            <w:pStyle w:val="TM1"/>
            <w:tabs>
              <w:tab w:val="right" w:leader="dot" w:pos="9350"/>
            </w:tabs>
            <w:rPr>
              <w:rFonts w:eastAsiaTheme="minorEastAsia"/>
              <w:noProof/>
              <w:lang w:eastAsia="fr-FR"/>
            </w:rPr>
          </w:pPr>
          <w:hyperlink w:anchor="_Toc20915305" w:history="1">
            <w:r w:rsidRPr="00495FDD">
              <w:rPr>
                <w:rStyle w:val="Lienhypertexte"/>
                <w:noProof/>
              </w:rPr>
              <w:t>Architecture technique</w:t>
            </w:r>
            <w:r>
              <w:rPr>
                <w:noProof/>
                <w:webHidden/>
              </w:rPr>
              <w:tab/>
            </w:r>
            <w:r>
              <w:rPr>
                <w:noProof/>
                <w:webHidden/>
              </w:rPr>
              <w:fldChar w:fldCharType="begin"/>
            </w:r>
            <w:r>
              <w:rPr>
                <w:noProof/>
                <w:webHidden/>
              </w:rPr>
              <w:instrText xml:space="preserve"> PAGEREF _Toc20915305 \h </w:instrText>
            </w:r>
            <w:r>
              <w:rPr>
                <w:noProof/>
                <w:webHidden/>
              </w:rPr>
            </w:r>
            <w:r>
              <w:rPr>
                <w:noProof/>
                <w:webHidden/>
              </w:rPr>
              <w:fldChar w:fldCharType="separate"/>
            </w:r>
            <w:r>
              <w:rPr>
                <w:noProof/>
                <w:webHidden/>
              </w:rPr>
              <w:t>4</w:t>
            </w:r>
            <w:r>
              <w:rPr>
                <w:noProof/>
                <w:webHidden/>
              </w:rPr>
              <w:fldChar w:fldCharType="end"/>
            </w:r>
          </w:hyperlink>
        </w:p>
        <w:p w14:paraId="10166193" w14:textId="77777777" w:rsidR="00137563" w:rsidRDefault="00137563">
          <w:pPr>
            <w:pStyle w:val="TM1"/>
            <w:tabs>
              <w:tab w:val="right" w:leader="dot" w:pos="9350"/>
            </w:tabs>
            <w:rPr>
              <w:rFonts w:eastAsiaTheme="minorEastAsia"/>
              <w:noProof/>
              <w:lang w:eastAsia="fr-FR"/>
            </w:rPr>
          </w:pPr>
          <w:hyperlink w:anchor="_Toc20915306" w:history="1">
            <w:r w:rsidRPr="00495FDD">
              <w:rPr>
                <w:rStyle w:val="Lienhypertexte"/>
                <w:noProof/>
              </w:rPr>
              <w:t>Organisation de KeopsBridge</w:t>
            </w:r>
            <w:r>
              <w:rPr>
                <w:noProof/>
                <w:webHidden/>
              </w:rPr>
              <w:tab/>
            </w:r>
            <w:r>
              <w:rPr>
                <w:noProof/>
                <w:webHidden/>
              </w:rPr>
              <w:fldChar w:fldCharType="begin"/>
            </w:r>
            <w:r>
              <w:rPr>
                <w:noProof/>
                <w:webHidden/>
              </w:rPr>
              <w:instrText xml:space="preserve"> PAGEREF _Toc20915306 \h </w:instrText>
            </w:r>
            <w:r>
              <w:rPr>
                <w:noProof/>
                <w:webHidden/>
              </w:rPr>
            </w:r>
            <w:r>
              <w:rPr>
                <w:noProof/>
                <w:webHidden/>
              </w:rPr>
              <w:fldChar w:fldCharType="separate"/>
            </w:r>
            <w:r>
              <w:rPr>
                <w:noProof/>
                <w:webHidden/>
              </w:rPr>
              <w:t>4</w:t>
            </w:r>
            <w:r>
              <w:rPr>
                <w:noProof/>
                <w:webHidden/>
              </w:rPr>
              <w:fldChar w:fldCharType="end"/>
            </w:r>
          </w:hyperlink>
        </w:p>
        <w:p w14:paraId="45A9F75B" w14:textId="77777777" w:rsidR="00137563" w:rsidRDefault="00137563">
          <w:pPr>
            <w:pStyle w:val="TM2"/>
            <w:tabs>
              <w:tab w:val="right" w:leader="dot" w:pos="9350"/>
            </w:tabs>
            <w:rPr>
              <w:rFonts w:eastAsiaTheme="minorEastAsia"/>
              <w:noProof/>
              <w:lang w:eastAsia="fr-FR"/>
            </w:rPr>
          </w:pPr>
          <w:hyperlink w:anchor="_Toc20915307" w:history="1">
            <w:r w:rsidRPr="00495FDD">
              <w:rPr>
                <w:rStyle w:val="Lienhypertexte"/>
                <w:noProof/>
              </w:rPr>
              <w:t>Organisation interne</w:t>
            </w:r>
            <w:r>
              <w:rPr>
                <w:noProof/>
                <w:webHidden/>
              </w:rPr>
              <w:tab/>
            </w:r>
            <w:r>
              <w:rPr>
                <w:noProof/>
                <w:webHidden/>
              </w:rPr>
              <w:fldChar w:fldCharType="begin"/>
            </w:r>
            <w:r>
              <w:rPr>
                <w:noProof/>
                <w:webHidden/>
              </w:rPr>
              <w:instrText xml:space="preserve"> PAGEREF _Toc20915307 \h </w:instrText>
            </w:r>
            <w:r>
              <w:rPr>
                <w:noProof/>
                <w:webHidden/>
              </w:rPr>
            </w:r>
            <w:r>
              <w:rPr>
                <w:noProof/>
                <w:webHidden/>
              </w:rPr>
              <w:fldChar w:fldCharType="separate"/>
            </w:r>
            <w:r>
              <w:rPr>
                <w:noProof/>
                <w:webHidden/>
              </w:rPr>
              <w:t>4</w:t>
            </w:r>
            <w:r>
              <w:rPr>
                <w:noProof/>
                <w:webHidden/>
              </w:rPr>
              <w:fldChar w:fldCharType="end"/>
            </w:r>
          </w:hyperlink>
        </w:p>
        <w:p w14:paraId="24832551" w14:textId="77777777" w:rsidR="00137563" w:rsidRDefault="00137563">
          <w:pPr>
            <w:pStyle w:val="TM2"/>
            <w:tabs>
              <w:tab w:val="right" w:leader="dot" w:pos="9350"/>
            </w:tabs>
            <w:rPr>
              <w:rFonts w:eastAsiaTheme="minorEastAsia"/>
              <w:noProof/>
              <w:lang w:eastAsia="fr-FR"/>
            </w:rPr>
          </w:pPr>
          <w:hyperlink w:anchor="_Toc20915308" w:history="1">
            <w:r w:rsidRPr="00495FDD">
              <w:rPr>
                <w:rStyle w:val="Lienhypertexte"/>
                <w:noProof/>
              </w:rPr>
              <w:t>Organisation des sources</w:t>
            </w:r>
            <w:r>
              <w:rPr>
                <w:noProof/>
                <w:webHidden/>
              </w:rPr>
              <w:tab/>
            </w:r>
            <w:r>
              <w:rPr>
                <w:noProof/>
                <w:webHidden/>
              </w:rPr>
              <w:fldChar w:fldCharType="begin"/>
            </w:r>
            <w:r>
              <w:rPr>
                <w:noProof/>
                <w:webHidden/>
              </w:rPr>
              <w:instrText xml:space="preserve"> PAGEREF _Toc20915308 \h </w:instrText>
            </w:r>
            <w:r>
              <w:rPr>
                <w:noProof/>
                <w:webHidden/>
              </w:rPr>
            </w:r>
            <w:r>
              <w:rPr>
                <w:noProof/>
                <w:webHidden/>
              </w:rPr>
              <w:fldChar w:fldCharType="separate"/>
            </w:r>
            <w:r>
              <w:rPr>
                <w:noProof/>
                <w:webHidden/>
              </w:rPr>
              <w:t>5</w:t>
            </w:r>
            <w:r>
              <w:rPr>
                <w:noProof/>
                <w:webHidden/>
              </w:rPr>
              <w:fldChar w:fldCharType="end"/>
            </w:r>
          </w:hyperlink>
        </w:p>
        <w:p w14:paraId="563B644C" w14:textId="77777777" w:rsidR="00137563" w:rsidRDefault="00137563">
          <w:pPr>
            <w:pStyle w:val="TM1"/>
            <w:tabs>
              <w:tab w:val="right" w:leader="dot" w:pos="9350"/>
            </w:tabs>
            <w:rPr>
              <w:rFonts w:eastAsiaTheme="minorEastAsia"/>
              <w:noProof/>
              <w:lang w:eastAsia="fr-FR"/>
            </w:rPr>
          </w:pPr>
          <w:hyperlink w:anchor="_Toc20915309" w:history="1">
            <w:r w:rsidRPr="00495FDD">
              <w:rPr>
                <w:rStyle w:val="Lienhypertexte"/>
                <w:noProof/>
              </w:rPr>
              <w:t>Fonctionnement</w:t>
            </w:r>
            <w:r>
              <w:rPr>
                <w:noProof/>
                <w:webHidden/>
              </w:rPr>
              <w:tab/>
            </w:r>
            <w:r>
              <w:rPr>
                <w:noProof/>
                <w:webHidden/>
              </w:rPr>
              <w:fldChar w:fldCharType="begin"/>
            </w:r>
            <w:r>
              <w:rPr>
                <w:noProof/>
                <w:webHidden/>
              </w:rPr>
              <w:instrText xml:space="preserve"> PAGEREF _Toc20915309 \h </w:instrText>
            </w:r>
            <w:r>
              <w:rPr>
                <w:noProof/>
                <w:webHidden/>
              </w:rPr>
            </w:r>
            <w:r>
              <w:rPr>
                <w:noProof/>
                <w:webHidden/>
              </w:rPr>
              <w:fldChar w:fldCharType="separate"/>
            </w:r>
            <w:r>
              <w:rPr>
                <w:noProof/>
                <w:webHidden/>
              </w:rPr>
              <w:t>5</w:t>
            </w:r>
            <w:r>
              <w:rPr>
                <w:noProof/>
                <w:webHidden/>
              </w:rPr>
              <w:fldChar w:fldCharType="end"/>
            </w:r>
          </w:hyperlink>
        </w:p>
        <w:p w14:paraId="3F83A993" w14:textId="77777777" w:rsidR="00137563" w:rsidRDefault="00137563">
          <w:pPr>
            <w:pStyle w:val="TM1"/>
            <w:tabs>
              <w:tab w:val="right" w:leader="dot" w:pos="9350"/>
            </w:tabs>
            <w:rPr>
              <w:rFonts w:eastAsiaTheme="minorEastAsia"/>
              <w:noProof/>
              <w:lang w:eastAsia="fr-FR"/>
            </w:rPr>
          </w:pPr>
          <w:hyperlink w:anchor="_Toc20915310" w:history="1">
            <w:r w:rsidRPr="00495FDD">
              <w:rPr>
                <w:rStyle w:val="Lienhypertexte"/>
                <w:noProof/>
              </w:rPr>
              <w:t>Fonctionnalité transverse</w:t>
            </w:r>
            <w:r>
              <w:rPr>
                <w:noProof/>
                <w:webHidden/>
              </w:rPr>
              <w:tab/>
            </w:r>
            <w:r>
              <w:rPr>
                <w:noProof/>
                <w:webHidden/>
              </w:rPr>
              <w:fldChar w:fldCharType="begin"/>
            </w:r>
            <w:r>
              <w:rPr>
                <w:noProof/>
                <w:webHidden/>
              </w:rPr>
              <w:instrText xml:space="preserve"> PAGEREF _Toc20915310 \h </w:instrText>
            </w:r>
            <w:r>
              <w:rPr>
                <w:noProof/>
                <w:webHidden/>
              </w:rPr>
            </w:r>
            <w:r>
              <w:rPr>
                <w:noProof/>
                <w:webHidden/>
              </w:rPr>
              <w:fldChar w:fldCharType="separate"/>
            </w:r>
            <w:r>
              <w:rPr>
                <w:noProof/>
                <w:webHidden/>
              </w:rPr>
              <w:t>7</w:t>
            </w:r>
            <w:r>
              <w:rPr>
                <w:noProof/>
                <w:webHidden/>
              </w:rPr>
              <w:fldChar w:fldCharType="end"/>
            </w:r>
          </w:hyperlink>
        </w:p>
        <w:p w14:paraId="390D50CF" w14:textId="77777777" w:rsidR="00137563" w:rsidRDefault="00137563">
          <w:pPr>
            <w:pStyle w:val="TM2"/>
            <w:tabs>
              <w:tab w:val="right" w:leader="dot" w:pos="9350"/>
            </w:tabs>
            <w:rPr>
              <w:rFonts w:eastAsiaTheme="minorEastAsia"/>
              <w:noProof/>
              <w:lang w:eastAsia="fr-FR"/>
            </w:rPr>
          </w:pPr>
          <w:hyperlink w:anchor="_Toc20915311" w:history="1">
            <w:r w:rsidRPr="00495FDD">
              <w:rPr>
                <w:rStyle w:val="Lienhypertexte"/>
                <w:noProof/>
              </w:rPr>
              <w:t>Authentification</w:t>
            </w:r>
            <w:r>
              <w:rPr>
                <w:noProof/>
                <w:webHidden/>
              </w:rPr>
              <w:tab/>
            </w:r>
            <w:r>
              <w:rPr>
                <w:noProof/>
                <w:webHidden/>
              </w:rPr>
              <w:fldChar w:fldCharType="begin"/>
            </w:r>
            <w:r>
              <w:rPr>
                <w:noProof/>
                <w:webHidden/>
              </w:rPr>
              <w:instrText xml:space="preserve"> PAGEREF _Toc20915311 \h </w:instrText>
            </w:r>
            <w:r>
              <w:rPr>
                <w:noProof/>
                <w:webHidden/>
              </w:rPr>
            </w:r>
            <w:r>
              <w:rPr>
                <w:noProof/>
                <w:webHidden/>
              </w:rPr>
              <w:fldChar w:fldCharType="separate"/>
            </w:r>
            <w:r>
              <w:rPr>
                <w:noProof/>
                <w:webHidden/>
              </w:rPr>
              <w:t>7</w:t>
            </w:r>
            <w:r>
              <w:rPr>
                <w:noProof/>
                <w:webHidden/>
              </w:rPr>
              <w:fldChar w:fldCharType="end"/>
            </w:r>
          </w:hyperlink>
        </w:p>
        <w:p w14:paraId="6F2301F8" w14:textId="77777777" w:rsidR="00F80F9A" w:rsidRDefault="00F80F9A">
          <w:r>
            <w:rPr>
              <w:b/>
              <w:bCs/>
            </w:rPr>
            <w:fldChar w:fldCharType="end"/>
          </w:r>
        </w:p>
      </w:sdtContent>
    </w:sdt>
    <w:p w14:paraId="2D0F81C1" w14:textId="77777777" w:rsidR="00F80F9A" w:rsidRDefault="00F80F9A">
      <w:pPr>
        <w:jc w:val="left"/>
        <w:rPr>
          <w:rFonts w:asciiTheme="majorHAnsi" w:eastAsiaTheme="majorEastAsia" w:hAnsiTheme="majorHAnsi" w:cstheme="majorBidi"/>
          <w:color w:val="2F5496" w:themeColor="accent1" w:themeShade="BF"/>
          <w:sz w:val="32"/>
          <w:szCs w:val="32"/>
        </w:rPr>
      </w:pPr>
      <w:r>
        <w:br w:type="page"/>
      </w:r>
    </w:p>
    <w:p w14:paraId="46F189ED" w14:textId="77777777" w:rsidR="0068742E" w:rsidRDefault="0068742E" w:rsidP="000D58F1">
      <w:pPr>
        <w:pStyle w:val="Titre1"/>
      </w:pPr>
      <w:bookmarkStart w:id="9" w:name="_Toc20915302"/>
      <w:r>
        <w:lastRenderedPageBreak/>
        <w:t>Introduction</w:t>
      </w:r>
      <w:bookmarkEnd w:id="9"/>
    </w:p>
    <w:p w14:paraId="3B452782" w14:textId="77777777" w:rsidR="0068742E" w:rsidRDefault="0068742E" w:rsidP="0068742E">
      <w:pPr>
        <w:pStyle w:val="Titre2"/>
      </w:pPr>
      <w:bookmarkStart w:id="10" w:name="_Toc20915303"/>
      <w:r>
        <w:t>Objectif de ce document</w:t>
      </w:r>
      <w:bookmarkEnd w:id="10"/>
    </w:p>
    <w:p w14:paraId="67097AF8" w14:textId="77777777" w:rsidR="0068742E" w:rsidRDefault="0068742E" w:rsidP="0068742E">
      <w:r>
        <w:t>Ce document est un document d’architecture de la solution KeopsBridge ; il vise à donner une vision d’ensemble des problématiques structurantes, donner une vision d’ensemble de la solution (d’un point de vue fonctionnel et technique), ainsi que de présenter les choix structurants de principes et de composants, ainsi que les raisons de ces choix.</w:t>
      </w:r>
    </w:p>
    <w:p w14:paraId="71BF66A4" w14:textId="77777777" w:rsidR="0068742E" w:rsidRDefault="0068742E" w:rsidP="0068742E">
      <w:r>
        <w:t>Il s’adresse aux personnes suivantes :</w:t>
      </w:r>
    </w:p>
    <w:p w14:paraId="56D186A8" w14:textId="77777777" w:rsidR="0068742E" w:rsidRDefault="0068742E" w:rsidP="0068742E">
      <w:pPr>
        <w:pStyle w:val="Paragraphedeliste"/>
        <w:numPr>
          <w:ilvl w:val="0"/>
          <w:numId w:val="2"/>
        </w:numPr>
      </w:pPr>
      <w:r>
        <w:t>Les développeurs XLM Aero,</w:t>
      </w:r>
    </w:p>
    <w:p w14:paraId="3F27B638" w14:textId="77777777" w:rsidR="0068742E" w:rsidRDefault="0068742E" w:rsidP="0068742E">
      <w:pPr>
        <w:pStyle w:val="Paragraphedeliste"/>
        <w:numPr>
          <w:ilvl w:val="0"/>
          <w:numId w:val="2"/>
        </w:numPr>
      </w:pPr>
      <w:r>
        <w:t>Les sous-traitants de XLM Aero.</w:t>
      </w:r>
    </w:p>
    <w:p w14:paraId="08151804" w14:textId="77777777" w:rsidR="0068742E" w:rsidRDefault="009C0E60" w:rsidP="006C494B">
      <w:pPr>
        <w:pStyle w:val="Titre1"/>
      </w:pPr>
      <w:bookmarkStart w:id="11" w:name="_Toc20915304"/>
      <w:r>
        <w:t>Description fonctionnelle</w:t>
      </w:r>
      <w:bookmarkEnd w:id="11"/>
    </w:p>
    <w:p w14:paraId="2C470E26" w14:textId="77777777" w:rsidR="0068742E" w:rsidRDefault="00621D32" w:rsidP="00621D32">
      <w:r>
        <w:t>Les interfaces avec des systèmes tiers vont être réorganisés en tant que système autonome dans Keopsbridge, connecté à Keops.</w:t>
      </w:r>
    </w:p>
    <w:p w14:paraId="3CF6803A" w14:textId="77777777" w:rsidR="009C0E60" w:rsidRDefault="009C0E60" w:rsidP="00621D32">
      <w:r>
        <w:t>Les fonctions de KeopsBridge dans le système Keops sont :</w:t>
      </w:r>
    </w:p>
    <w:p w14:paraId="57A2024B" w14:textId="77777777" w:rsidR="009C0E60" w:rsidRDefault="009C0E60">
      <w:pPr>
        <w:pStyle w:val="Paragraphedeliste"/>
        <w:numPr>
          <w:ilvl w:val="0"/>
          <w:numId w:val="4"/>
        </w:numPr>
      </w:pPr>
      <w:r>
        <w:t>Extraction de données métier</w:t>
      </w:r>
      <w:r w:rsidR="00472E08">
        <w:t xml:space="preserve"> en format électronique</w:t>
      </w:r>
    </w:p>
    <w:p w14:paraId="7D3ECD2F" w14:textId="77777777" w:rsidR="009C0E60" w:rsidRDefault="009C0E60" w:rsidP="009C0E60">
      <w:pPr>
        <w:pStyle w:val="Paragraphedeliste"/>
        <w:numPr>
          <w:ilvl w:val="0"/>
          <w:numId w:val="4"/>
        </w:numPr>
      </w:pPr>
      <w:r>
        <w:t xml:space="preserve">Importation de données </w:t>
      </w:r>
      <w:r w:rsidR="00472E08">
        <w:t xml:space="preserve">métier </w:t>
      </w:r>
      <w:r>
        <w:t>en format électronique</w:t>
      </w:r>
    </w:p>
    <w:p w14:paraId="6D529163" w14:textId="77777777" w:rsidR="009C0E60" w:rsidRDefault="00102CA5" w:rsidP="009C0E60">
      <w:pPr>
        <w:pStyle w:val="Paragraphedeliste"/>
        <w:numPr>
          <w:ilvl w:val="0"/>
          <w:numId w:val="4"/>
        </w:numPr>
      </w:pPr>
      <w:r>
        <w:t>Déclencher des traitements internes de Keops à partir de systèmes tiers</w:t>
      </w:r>
    </w:p>
    <w:p w14:paraId="13A072FC" w14:textId="77777777" w:rsidR="00102CA5" w:rsidRPr="0068742E" w:rsidRDefault="00102CA5" w:rsidP="006C494B">
      <w:pPr>
        <w:pStyle w:val="Paragraphedeliste"/>
        <w:numPr>
          <w:ilvl w:val="0"/>
          <w:numId w:val="4"/>
        </w:numPr>
      </w:pPr>
      <w:r>
        <w:t>Monitorer l’état interne de Keops depuis l’exterieur</w:t>
      </w:r>
    </w:p>
    <w:p w14:paraId="0D67F64E" w14:textId="77777777" w:rsidR="0068742E" w:rsidRDefault="0068742E">
      <w:pPr>
        <w:pStyle w:val="Titre1"/>
      </w:pPr>
      <w:bookmarkStart w:id="12" w:name="_Toc20915305"/>
      <w:r>
        <w:t>Architecture technique</w:t>
      </w:r>
      <w:bookmarkEnd w:id="12"/>
    </w:p>
    <w:p w14:paraId="6860D01F" w14:textId="77777777" w:rsidR="000D58F1" w:rsidRDefault="0068742E" w:rsidP="000D58F1">
      <w:r w:rsidRPr="0068742E">
        <w:t>Cette section vise à introduire l’environnement dans lequel s’intègrent</w:t>
      </w:r>
      <w:r w:rsidR="00B16F7B">
        <w:t>,</w:t>
      </w:r>
      <w:r w:rsidRPr="0068742E">
        <w:t xml:space="preserve"> elle se concentre principalement sur les contraintes imposées à cet environnement et les choix techniques.</w:t>
      </w:r>
    </w:p>
    <w:p w14:paraId="651D2188" w14:textId="77777777" w:rsidR="00F42076" w:rsidRDefault="00F42076" w:rsidP="000D58F1">
      <w:r>
        <w:t>Le composant est packagé dans une WebApp déployable dans un conteneur de servlets Tomcat.</w:t>
      </w:r>
    </w:p>
    <w:p w14:paraId="299C4A4E" w14:textId="77777777" w:rsidR="00F42076" w:rsidRDefault="00F42076" w:rsidP="000D58F1">
      <w:r>
        <w:t xml:space="preserve">Il présente des points d’entrée de WebService REST et SOAP. En plus de ces points d’entrée WebService, des traitements peuvent être déclenchés par </w:t>
      </w:r>
      <w:r w:rsidR="00472E08">
        <w:t>un scheduleur programmé. Les traitements spécifiques pour chacun des types de déclenchement sont indépendants du traitement métier. Ainsi, la même fonction métier peut être exécutée par différents déclencheurs.</w:t>
      </w:r>
    </w:p>
    <w:p w14:paraId="6BDB5B64" w14:textId="77777777" w:rsidR="005E4172" w:rsidRDefault="005E4172" w:rsidP="000D58F1"/>
    <w:p w14:paraId="594DE8FD" w14:textId="77777777" w:rsidR="00137563" w:rsidRDefault="000D58F1" w:rsidP="00F42076">
      <w:pPr>
        <w:pStyle w:val="Titre1"/>
      </w:pPr>
      <w:bookmarkStart w:id="13" w:name="_Toc20915306"/>
      <w:r>
        <w:t>Organisation</w:t>
      </w:r>
      <w:r w:rsidR="00137563">
        <w:t xml:space="preserve"> de KeopsBridge</w:t>
      </w:r>
      <w:bookmarkEnd w:id="13"/>
    </w:p>
    <w:p w14:paraId="1CF00DDA" w14:textId="01FD6B10" w:rsidR="000D58F1" w:rsidRDefault="00137563" w:rsidP="00DB48A0">
      <w:pPr>
        <w:pStyle w:val="Titre2"/>
      </w:pPr>
      <w:bookmarkStart w:id="14" w:name="_Toc20915307"/>
      <w:r>
        <w:t>Organisation</w:t>
      </w:r>
      <w:r w:rsidR="000D58F1">
        <w:t xml:space="preserve"> interne</w:t>
      </w:r>
      <w:bookmarkEnd w:id="14"/>
    </w:p>
    <w:p w14:paraId="405012CD" w14:textId="77777777" w:rsidR="00FA6296" w:rsidRDefault="00FA6296" w:rsidP="00DD3135">
      <w:r>
        <w:t>Deux axes d’organisation sont considérés :</w:t>
      </w:r>
    </w:p>
    <w:p w14:paraId="5AEE1B90" w14:textId="77777777" w:rsidR="00F42076" w:rsidRDefault="00F42076" w:rsidP="00F42076">
      <w:r>
        <w:rPr>
          <w:noProof/>
        </w:rPr>
        <w:drawing>
          <wp:inline distT="0" distB="0" distL="0" distR="0" wp14:anchorId="7FC8F218" wp14:editId="5AFC8624">
            <wp:extent cx="5486400" cy="1009650"/>
            <wp:effectExtent l="0" t="38100" r="0" b="7620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69FB4C7" w14:textId="77777777" w:rsidR="00FA6296" w:rsidRDefault="00FA6296" w:rsidP="00FA6296">
      <w:r>
        <w:lastRenderedPageBreak/>
        <w:t>Chaque package est classé, soit dans un des axes ou l’autre en fonction de son caractère dominant. C’est-à-dire, les sources dédiées à des traitements métier, sont classés par l’axe fonctionnel. Les traitements d’interface et déclenchement sont classés par l’axe technique.</w:t>
      </w:r>
    </w:p>
    <w:p w14:paraId="17E72736" w14:textId="77777777" w:rsidR="00137563" w:rsidRPr="00D9283A" w:rsidRDefault="00137563" w:rsidP="00DB48A0">
      <w:pPr>
        <w:pStyle w:val="Titre2"/>
      </w:pPr>
      <w:bookmarkStart w:id="15" w:name="_Toc20915308"/>
      <w:r>
        <w:t>Organisation des sources</w:t>
      </w:r>
      <w:bookmarkEnd w:id="15"/>
    </w:p>
    <w:p w14:paraId="2E219AB8" w14:textId="77777777" w:rsidR="006314B9" w:rsidRDefault="005C2D0F" w:rsidP="000D58F1">
      <w:r>
        <w:t>Ci-après l’organisation des source</w:t>
      </w:r>
      <w:r w:rsidR="00DD3135">
        <w:t>s</w:t>
      </w:r>
      <w:r>
        <w:t xml:space="preserve"> dans KeopsBridge :</w:t>
      </w:r>
    </w:p>
    <w:p w14:paraId="5A39461B" w14:textId="77777777" w:rsidR="006314B9" w:rsidRDefault="006314B9" w:rsidP="005C2D0F">
      <w:pPr>
        <w:keepNext/>
        <w:jc w:val="center"/>
      </w:pPr>
      <w:r>
        <w:rPr>
          <w:noProof/>
        </w:rPr>
        <w:drawing>
          <wp:inline distT="0" distB="0" distL="0" distR="0" wp14:anchorId="464676B6" wp14:editId="1844F2A6">
            <wp:extent cx="4979034" cy="469081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_Interne.png"/>
                    <pic:cNvPicPr/>
                  </pic:nvPicPr>
                  <pic:blipFill>
                    <a:blip r:embed="rId16">
                      <a:extLst>
                        <a:ext uri="{28A0092B-C50C-407E-A947-70E740481C1C}">
                          <a14:useLocalDpi xmlns:a14="http://schemas.microsoft.com/office/drawing/2010/main" val="0"/>
                        </a:ext>
                      </a:extLst>
                    </a:blip>
                    <a:stretch>
                      <a:fillRect/>
                    </a:stretch>
                  </pic:blipFill>
                  <pic:spPr>
                    <a:xfrm>
                      <a:off x="0" y="0"/>
                      <a:ext cx="4992873" cy="4703852"/>
                    </a:xfrm>
                    <a:prstGeom prst="rect">
                      <a:avLst/>
                    </a:prstGeom>
                  </pic:spPr>
                </pic:pic>
              </a:graphicData>
            </a:graphic>
          </wp:inline>
        </w:drawing>
      </w:r>
    </w:p>
    <w:p w14:paraId="62435BAA" w14:textId="77777777" w:rsidR="006314B9" w:rsidRDefault="006314B9" w:rsidP="006314B9">
      <w:pPr>
        <w:pStyle w:val="Lgende"/>
        <w:jc w:val="center"/>
      </w:pPr>
      <w:r>
        <w:t xml:space="preserve">Figure </w:t>
      </w:r>
      <w:r>
        <w:fldChar w:fldCharType="begin"/>
      </w:r>
      <w:r>
        <w:instrText xml:space="preserve"> SEQ Figure \* ARABIC </w:instrText>
      </w:r>
      <w:r>
        <w:fldChar w:fldCharType="separate"/>
      </w:r>
      <w:r w:rsidR="00137563">
        <w:rPr>
          <w:noProof/>
        </w:rPr>
        <w:t>1</w:t>
      </w:r>
      <w:r>
        <w:fldChar w:fldCharType="end"/>
      </w:r>
      <w:r>
        <w:t xml:space="preserve"> : Organisation interne de KeopsBridge</w:t>
      </w:r>
    </w:p>
    <w:p w14:paraId="4D206B23" w14:textId="77777777" w:rsidR="006314B9" w:rsidRDefault="005C2D0F" w:rsidP="000D58F1">
      <w:r>
        <w:t>Exemple d’organisation dans KeopsBridge :</w:t>
      </w:r>
    </w:p>
    <w:p w14:paraId="6FBB0A82" w14:textId="77777777" w:rsidR="005C2D0F" w:rsidRPr="00396012" w:rsidRDefault="005C2D0F" w:rsidP="005C2D0F">
      <w:pPr>
        <w:pBdr>
          <w:top w:val="single" w:sz="4" w:space="1" w:color="auto"/>
          <w:left w:val="single" w:sz="4" w:space="4" w:color="auto"/>
          <w:bottom w:val="single" w:sz="4" w:space="1" w:color="auto"/>
          <w:right w:val="single" w:sz="4" w:space="4" w:color="auto"/>
        </w:pBdr>
        <w:shd w:val="clear" w:color="auto" w:fill="E7E6E6" w:themeFill="background2"/>
        <w:jc w:val="left"/>
        <w:rPr>
          <w:i/>
          <w:iCs/>
        </w:rPr>
      </w:pPr>
      <w:r w:rsidRPr="00396012">
        <w:rPr>
          <w:i/>
          <w:iCs/>
        </w:rPr>
        <w:t>app.keops.import.flight.ssim.v1.importFlight</w:t>
      </w:r>
    </w:p>
    <w:p w14:paraId="758F1389" w14:textId="77777777" w:rsidR="000D58F1" w:rsidRDefault="000D58F1" w:rsidP="000D58F1"/>
    <w:p w14:paraId="0CED67C8" w14:textId="77777777" w:rsidR="00102CA5" w:rsidRDefault="00102CA5" w:rsidP="006C494B">
      <w:pPr>
        <w:pStyle w:val="Titre1"/>
      </w:pPr>
      <w:bookmarkStart w:id="16" w:name="_Toc20915309"/>
      <w:r>
        <w:t>Fonctionnement</w:t>
      </w:r>
      <w:bookmarkEnd w:id="16"/>
    </w:p>
    <w:p w14:paraId="0AB3249F" w14:textId="77777777" w:rsidR="00102CA5" w:rsidRDefault="00102CA5" w:rsidP="00102CA5"/>
    <w:p w14:paraId="1590ADBF" w14:textId="77777777" w:rsidR="00102CA5" w:rsidRDefault="00102CA5" w:rsidP="00102CA5">
      <w:pPr>
        <w:keepNext/>
        <w:jc w:val="center"/>
      </w:pPr>
      <w:r>
        <w:rPr>
          <w:noProof/>
        </w:rPr>
        <w:lastRenderedPageBreak/>
        <w:drawing>
          <wp:inline distT="0" distB="0" distL="0" distR="0" wp14:anchorId="281D7C35" wp14:editId="0E32D60C">
            <wp:extent cx="2762250" cy="4181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ctionnement.png"/>
                    <pic:cNvPicPr/>
                  </pic:nvPicPr>
                  <pic:blipFill>
                    <a:blip r:embed="rId17">
                      <a:extLst>
                        <a:ext uri="{28A0092B-C50C-407E-A947-70E740481C1C}">
                          <a14:useLocalDpi xmlns:a14="http://schemas.microsoft.com/office/drawing/2010/main" val="0"/>
                        </a:ext>
                      </a:extLst>
                    </a:blip>
                    <a:stretch>
                      <a:fillRect/>
                    </a:stretch>
                  </pic:blipFill>
                  <pic:spPr>
                    <a:xfrm>
                      <a:off x="0" y="0"/>
                      <a:ext cx="2762250" cy="4181475"/>
                    </a:xfrm>
                    <a:prstGeom prst="rect">
                      <a:avLst/>
                    </a:prstGeom>
                  </pic:spPr>
                </pic:pic>
              </a:graphicData>
            </a:graphic>
          </wp:inline>
        </w:drawing>
      </w:r>
    </w:p>
    <w:p w14:paraId="706DA3C2" w14:textId="29B9789F" w:rsidR="00102CA5" w:rsidRDefault="00102CA5" w:rsidP="00DB48A0">
      <w:pPr>
        <w:pStyle w:val="Lgende"/>
        <w:jc w:val="center"/>
      </w:pPr>
      <w:r>
        <w:t xml:space="preserve">Figure </w:t>
      </w:r>
      <w:r>
        <w:rPr>
          <w:i w:val="0"/>
          <w:iCs w:val="0"/>
        </w:rPr>
        <w:fldChar w:fldCharType="begin"/>
      </w:r>
      <w:r>
        <w:instrText xml:space="preserve"> SEQ Figure \* ARABIC </w:instrText>
      </w:r>
      <w:r>
        <w:rPr>
          <w:i w:val="0"/>
          <w:iCs w:val="0"/>
        </w:rPr>
        <w:fldChar w:fldCharType="separate"/>
      </w:r>
      <w:r w:rsidR="00137563">
        <w:rPr>
          <w:noProof/>
        </w:rPr>
        <w:t>2</w:t>
      </w:r>
      <w:r>
        <w:rPr>
          <w:i w:val="0"/>
          <w:iCs w:val="0"/>
        </w:rPr>
        <w:fldChar w:fldCharType="end"/>
      </w:r>
      <w:r>
        <w:t xml:space="preserve"> : fonctionnement de KeopsBridge</w:t>
      </w:r>
    </w:p>
    <w:p w14:paraId="39304DE0" w14:textId="77777777" w:rsidR="00137563" w:rsidRDefault="00137563" w:rsidP="00DB48A0">
      <w:pPr>
        <w:keepNext/>
      </w:pPr>
      <w:r>
        <w:rPr>
          <w:noProof/>
        </w:rPr>
        <w:lastRenderedPageBreak/>
        <w:drawing>
          <wp:inline distT="0" distB="0" distL="0" distR="0" wp14:anchorId="4F4A4733" wp14:editId="6F9A5C3F">
            <wp:extent cx="5934075" cy="39147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914775"/>
                    </a:xfrm>
                    <a:prstGeom prst="rect">
                      <a:avLst/>
                    </a:prstGeom>
                    <a:noFill/>
                    <a:ln>
                      <a:noFill/>
                    </a:ln>
                  </pic:spPr>
                </pic:pic>
              </a:graphicData>
            </a:graphic>
          </wp:inline>
        </w:drawing>
      </w:r>
    </w:p>
    <w:p w14:paraId="0D2862B8" w14:textId="77777777" w:rsidR="00137563" w:rsidRDefault="00137563" w:rsidP="00DB48A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Processus de traitement de KeopsBridge</w:t>
      </w:r>
    </w:p>
    <w:p w14:paraId="615FE63D" w14:textId="77777777" w:rsidR="00102CA5" w:rsidRDefault="00102CA5" w:rsidP="006C494B">
      <w:pPr>
        <w:pStyle w:val="Titre1"/>
      </w:pPr>
      <w:bookmarkStart w:id="17" w:name="_Toc20915310"/>
      <w:r>
        <w:t>Fonctionnalité transverse</w:t>
      </w:r>
      <w:bookmarkEnd w:id="17"/>
    </w:p>
    <w:p w14:paraId="11A0E49F" w14:textId="77777777" w:rsidR="00102CA5" w:rsidRDefault="00FA6296" w:rsidP="00DB48A0">
      <w:pPr>
        <w:pStyle w:val="Titre2"/>
      </w:pPr>
      <w:bookmarkStart w:id="18" w:name="_Toc20915311"/>
      <w:r>
        <w:t>Authentification</w:t>
      </w:r>
      <w:bookmarkEnd w:id="18"/>
    </w:p>
    <w:p w14:paraId="646F6D38" w14:textId="77777777" w:rsidR="00FA6296" w:rsidRDefault="00FA6296" w:rsidP="000D58F1">
      <w:r>
        <w:t>Les déclencheurs particuliers</w:t>
      </w:r>
      <w:r w:rsidR="00D10757">
        <w:t xml:space="preserve"> obtiennent des crédenciales qui sont traitées dans un composant commun.</w:t>
      </w:r>
    </w:p>
    <w:p w14:paraId="21BDE5CC" w14:textId="77777777" w:rsidR="00D10757" w:rsidRDefault="00D10757" w:rsidP="000D58F1">
      <w:r>
        <w:t>Dans tous les cas, les crédenciales consistent en un utilisateur et un mot de passe.</w:t>
      </w:r>
    </w:p>
    <w:p w14:paraId="0D257E88" w14:textId="653651B5" w:rsidR="00D10757" w:rsidRDefault="00D10757" w:rsidP="000D58F1">
      <w:pPr>
        <w:rPr>
          <w:ins w:id="19" w:author="Marika" w:date="2019-11-22T11:41:00Z"/>
        </w:rPr>
      </w:pPr>
      <w:r>
        <w:t>Cet utilisateur et mot-de-passe sont vérifiés dans le contexte de la gestion d’utilisateurs de Keops.</w:t>
      </w:r>
    </w:p>
    <w:p w14:paraId="6FE970DB" w14:textId="7881960A" w:rsidR="00D96495" w:rsidRDefault="00D96495" w:rsidP="00D96495">
      <w:pPr>
        <w:pStyle w:val="Titre3"/>
        <w:ind w:left="1440"/>
        <w:rPr>
          <w:ins w:id="20" w:author="Marika" w:date="2019-11-22T11:41:00Z"/>
        </w:rPr>
      </w:pPr>
      <w:ins w:id="21" w:author="Marika" w:date="2019-11-22T11:41:00Z">
        <w:r>
          <w:t>Eléments à mettre en place</w:t>
        </w:r>
      </w:ins>
      <w:ins w:id="22" w:author="Marika" w:date="2019-11-22T11:43:00Z">
        <w:r>
          <w:t xml:space="preserve"> pour l’authentification</w:t>
        </w:r>
      </w:ins>
    </w:p>
    <w:p w14:paraId="0F1AB536" w14:textId="22F037AB" w:rsidR="00D96495" w:rsidRDefault="00D96495" w:rsidP="00D96495">
      <w:pPr>
        <w:pStyle w:val="Paragraphedeliste"/>
        <w:numPr>
          <w:ilvl w:val="0"/>
          <w:numId w:val="5"/>
        </w:numPr>
        <w:rPr>
          <w:ins w:id="23" w:author="Marika" w:date="2019-11-22T11:43:00Z"/>
        </w:rPr>
      </w:pPr>
      <w:ins w:id="24" w:author="Marika" w:date="2019-11-22T11:43:00Z">
        <w:r>
          <w:t>Appel à un service (connector)</w:t>
        </w:r>
      </w:ins>
    </w:p>
    <w:p w14:paraId="77C1E78B" w14:textId="3DFC3219" w:rsidR="00D96495" w:rsidRDefault="00D96495" w:rsidP="00D96495">
      <w:pPr>
        <w:pStyle w:val="Paragraphedeliste"/>
        <w:numPr>
          <w:ilvl w:val="0"/>
          <w:numId w:val="5"/>
        </w:numPr>
        <w:rPr>
          <w:ins w:id="25" w:author="Marika" w:date="2019-11-22T11:43:00Z"/>
        </w:rPr>
      </w:pPr>
      <w:ins w:id="26" w:author="Marika" w:date="2019-11-22T11:42:00Z">
        <w:r>
          <w:t>Appel du route dans le bridg</w:t>
        </w:r>
      </w:ins>
      <w:ins w:id="27" w:author="Marika" w:date="2019-11-22T11:43:00Z">
        <w:r>
          <w:t>e</w:t>
        </w:r>
      </w:ins>
    </w:p>
    <w:p w14:paraId="0437168E" w14:textId="5DEECA34" w:rsidR="00D96495" w:rsidRDefault="00D96495" w:rsidP="00D96495">
      <w:pPr>
        <w:pStyle w:val="Paragraphedeliste"/>
        <w:numPr>
          <w:ilvl w:val="0"/>
          <w:numId w:val="5"/>
        </w:numPr>
        <w:rPr>
          <w:ins w:id="28" w:author="Marika" w:date="2019-11-22T11:43:00Z"/>
        </w:rPr>
      </w:pPr>
      <w:ins w:id="29" w:author="Marika" w:date="2019-11-22T11:43:00Z">
        <w:r>
          <w:t xml:space="preserve">Renvoi si ok ou non </w:t>
        </w:r>
      </w:ins>
    </w:p>
    <w:p w14:paraId="2CD00D06" w14:textId="11DCE271" w:rsidR="00D96495" w:rsidRPr="00D96495" w:rsidRDefault="00D96495" w:rsidP="00D96495">
      <w:pPr>
        <w:pStyle w:val="Paragraphedeliste"/>
        <w:numPr>
          <w:ilvl w:val="1"/>
          <w:numId w:val="5"/>
        </w:numPr>
        <w:pPrChange w:id="30" w:author="Marika" w:date="2019-11-22T11:43:00Z">
          <w:pPr/>
        </w:pPrChange>
      </w:pPr>
      <w:ins w:id="31" w:author="Marika" w:date="2019-11-22T11:43:00Z">
        <w:r>
          <w:t>Exécution de</w:t>
        </w:r>
      </w:ins>
      <w:ins w:id="32" w:author="Marika" w:date="2019-11-22T11:44:00Z">
        <w:r>
          <w:t xml:space="preserve"> la queue si autorisation ok</w:t>
        </w:r>
      </w:ins>
      <w:bookmarkStart w:id="33" w:name="_GoBack"/>
      <w:bookmarkEnd w:id="33"/>
    </w:p>
    <w:sectPr w:rsidR="00D96495" w:rsidRPr="00D9649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74749" w14:textId="77777777" w:rsidR="001B311E" w:rsidRDefault="001B311E" w:rsidP="0019716E">
      <w:pPr>
        <w:spacing w:after="0" w:line="240" w:lineRule="auto"/>
      </w:pPr>
      <w:r>
        <w:separator/>
      </w:r>
    </w:p>
  </w:endnote>
  <w:endnote w:type="continuationSeparator" w:id="0">
    <w:p w14:paraId="7E7FD806" w14:textId="77777777" w:rsidR="001B311E" w:rsidRDefault="001B311E" w:rsidP="00197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602122"/>
      <w:docPartObj>
        <w:docPartGallery w:val="Page Numbers (Bottom of Page)"/>
        <w:docPartUnique/>
      </w:docPartObj>
    </w:sdtPr>
    <w:sdtEndPr/>
    <w:sdtContent>
      <w:p w14:paraId="2EF186B0" w14:textId="77777777" w:rsidR="0019716E" w:rsidRDefault="0019716E">
        <w:pPr>
          <w:pStyle w:val="Pieddepage"/>
          <w:jc w:val="right"/>
        </w:pPr>
        <w:r>
          <w:fldChar w:fldCharType="begin"/>
        </w:r>
        <w:r>
          <w:instrText>PAGE   \* MERGEFORMAT</w:instrText>
        </w:r>
        <w:r>
          <w:fldChar w:fldCharType="separate"/>
        </w:r>
        <w:r>
          <w:t>2</w:t>
        </w:r>
        <w:r>
          <w:fldChar w:fldCharType="end"/>
        </w:r>
      </w:p>
    </w:sdtContent>
  </w:sdt>
  <w:p w14:paraId="02C8D1E7" w14:textId="77777777" w:rsidR="0019716E" w:rsidRDefault="001971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AD5A4" w14:textId="77777777" w:rsidR="001B311E" w:rsidRDefault="001B311E" w:rsidP="0019716E">
      <w:pPr>
        <w:spacing w:after="0" w:line="240" w:lineRule="auto"/>
      </w:pPr>
      <w:r>
        <w:separator/>
      </w:r>
    </w:p>
  </w:footnote>
  <w:footnote w:type="continuationSeparator" w:id="0">
    <w:p w14:paraId="1670A4FF" w14:textId="77777777" w:rsidR="001B311E" w:rsidRDefault="001B311E" w:rsidP="00197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1F09" w14:textId="77777777" w:rsidR="0019716E" w:rsidRDefault="0019716E" w:rsidP="0019716E">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8AB0C" w14:textId="77777777" w:rsidR="0019716E" w:rsidRDefault="0019716E" w:rsidP="0019716E">
    <w:pPr>
      <w:pStyle w:val="En-tte"/>
      <w:jc w:val="center"/>
    </w:pPr>
    <w:r w:rsidRPr="002752A0">
      <w:t>Architecture interfaces import/export</w:t>
    </w:r>
    <w:r>
      <w:t xml:space="preserve"> - KeopsBridge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F56"/>
    <w:multiLevelType w:val="hybridMultilevel"/>
    <w:tmpl w:val="A6080B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DB74E7"/>
    <w:multiLevelType w:val="hybridMultilevel"/>
    <w:tmpl w:val="ECBC6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B03E6"/>
    <w:multiLevelType w:val="hybridMultilevel"/>
    <w:tmpl w:val="8E60A4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E64A27"/>
    <w:multiLevelType w:val="hybridMultilevel"/>
    <w:tmpl w:val="20F83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BA0FF3"/>
    <w:multiLevelType w:val="hybridMultilevel"/>
    <w:tmpl w:val="433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ka">
    <w15:presenceInfo w15:providerId="None" w15:userId="Mari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8F1"/>
    <w:rsid w:val="000D58F1"/>
    <w:rsid w:val="00102CA5"/>
    <w:rsid w:val="00135015"/>
    <w:rsid w:val="00137563"/>
    <w:rsid w:val="001408FE"/>
    <w:rsid w:val="0019716E"/>
    <w:rsid w:val="001B311E"/>
    <w:rsid w:val="001D1519"/>
    <w:rsid w:val="002752A0"/>
    <w:rsid w:val="003863EC"/>
    <w:rsid w:val="00396012"/>
    <w:rsid w:val="003A1465"/>
    <w:rsid w:val="003E170C"/>
    <w:rsid w:val="004411D2"/>
    <w:rsid w:val="00472E08"/>
    <w:rsid w:val="005C2D0F"/>
    <w:rsid w:val="005E4172"/>
    <w:rsid w:val="00621D32"/>
    <w:rsid w:val="006314B9"/>
    <w:rsid w:val="0068742E"/>
    <w:rsid w:val="006C494B"/>
    <w:rsid w:val="00756EC2"/>
    <w:rsid w:val="0084718B"/>
    <w:rsid w:val="009C0E60"/>
    <w:rsid w:val="00A34891"/>
    <w:rsid w:val="00B16F7B"/>
    <w:rsid w:val="00C10E58"/>
    <w:rsid w:val="00C330A9"/>
    <w:rsid w:val="00D10757"/>
    <w:rsid w:val="00D96495"/>
    <w:rsid w:val="00DB48A0"/>
    <w:rsid w:val="00DD3135"/>
    <w:rsid w:val="00E76682"/>
    <w:rsid w:val="00EB2F30"/>
    <w:rsid w:val="00F42076"/>
    <w:rsid w:val="00F476FA"/>
    <w:rsid w:val="00F700E6"/>
    <w:rsid w:val="00F80F9A"/>
    <w:rsid w:val="00FA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5231"/>
  <w15:chartTrackingRefBased/>
  <w15:docId w15:val="{F8FBF35A-94C5-4CCA-BD0C-DBF549E6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519"/>
    <w:pPr>
      <w:jc w:val="both"/>
    </w:pPr>
    <w:rPr>
      <w:lang w:val="fr-FR"/>
    </w:rPr>
  </w:style>
  <w:style w:type="paragraph" w:styleId="Titre1">
    <w:name w:val="heading 1"/>
    <w:basedOn w:val="Normal"/>
    <w:next w:val="Normal"/>
    <w:link w:val="Titre1Car"/>
    <w:uiPriority w:val="9"/>
    <w:qFormat/>
    <w:rsid w:val="000D5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5015"/>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64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35015"/>
    <w:rPr>
      <w:rFonts w:asciiTheme="majorHAnsi" w:eastAsiaTheme="majorEastAsia" w:hAnsiTheme="majorHAnsi" w:cstheme="majorBidi"/>
      <w:color w:val="2F5496" w:themeColor="accent1" w:themeShade="BF"/>
      <w:sz w:val="26"/>
      <w:szCs w:val="26"/>
      <w:lang w:val="fr-FR"/>
    </w:rPr>
  </w:style>
  <w:style w:type="paragraph" w:styleId="Titre">
    <w:name w:val="Title"/>
    <w:basedOn w:val="Normal"/>
    <w:next w:val="Normal"/>
    <w:link w:val="TitreCar"/>
    <w:autoRedefine/>
    <w:uiPriority w:val="10"/>
    <w:qFormat/>
    <w:rsid w:val="00F80F9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0F9A"/>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0D58F1"/>
    <w:rPr>
      <w:rFonts w:asciiTheme="majorHAnsi" w:eastAsiaTheme="majorEastAsia" w:hAnsiTheme="majorHAnsi" w:cstheme="majorBidi"/>
      <w:color w:val="2F5496" w:themeColor="accent1" w:themeShade="BF"/>
      <w:sz w:val="32"/>
      <w:szCs w:val="32"/>
      <w:lang w:val="fr-FR"/>
    </w:rPr>
  </w:style>
  <w:style w:type="paragraph" w:styleId="Lgende">
    <w:name w:val="caption"/>
    <w:basedOn w:val="Normal"/>
    <w:next w:val="Normal"/>
    <w:uiPriority w:val="35"/>
    <w:unhideWhenUsed/>
    <w:qFormat/>
    <w:rsid w:val="006314B9"/>
    <w:pPr>
      <w:spacing w:after="200" w:line="240" w:lineRule="auto"/>
    </w:pPr>
    <w:rPr>
      <w:i/>
      <w:iCs/>
      <w:color w:val="44546A" w:themeColor="text2"/>
      <w:sz w:val="18"/>
      <w:szCs w:val="18"/>
    </w:rPr>
  </w:style>
  <w:style w:type="paragraph" w:styleId="Paragraphedeliste">
    <w:name w:val="List Paragraph"/>
    <w:basedOn w:val="Normal"/>
    <w:uiPriority w:val="34"/>
    <w:qFormat/>
    <w:rsid w:val="005C2D0F"/>
    <w:pPr>
      <w:ind w:left="720"/>
      <w:contextualSpacing/>
    </w:pPr>
  </w:style>
  <w:style w:type="table" w:styleId="Grilledutableau">
    <w:name w:val="Table Grid"/>
    <w:basedOn w:val="TableauNormal"/>
    <w:uiPriority w:val="39"/>
    <w:rsid w:val="00275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9716E"/>
    <w:pPr>
      <w:tabs>
        <w:tab w:val="center" w:pos="4513"/>
        <w:tab w:val="right" w:pos="9026"/>
      </w:tabs>
      <w:spacing w:after="0" w:line="240" w:lineRule="auto"/>
    </w:pPr>
  </w:style>
  <w:style w:type="character" w:customStyle="1" w:styleId="En-tteCar">
    <w:name w:val="En-tête Car"/>
    <w:basedOn w:val="Policepardfaut"/>
    <w:link w:val="En-tte"/>
    <w:uiPriority w:val="99"/>
    <w:rsid w:val="0019716E"/>
    <w:rPr>
      <w:lang w:val="fr-FR"/>
    </w:rPr>
  </w:style>
  <w:style w:type="paragraph" w:styleId="Pieddepage">
    <w:name w:val="footer"/>
    <w:basedOn w:val="Normal"/>
    <w:link w:val="PieddepageCar"/>
    <w:uiPriority w:val="99"/>
    <w:unhideWhenUsed/>
    <w:rsid w:val="0019716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9716E"/>
    <w:rPr>
      <w:lang w:val="fr-FR"/>
    </w:rPr>
  </w:style>
  <w:style w:type="paragraph" w:styleId="En-ttedetabledesmatires">
    <w:name w:val="TOC Heading"/>
    <w:basedOn w:val="Titre1"/>
    <w:next w:val="Normal"/>
    <w:uiPriority w:val="39"/>
    <w:unhideWhenUsed/>
    <w:qFormat/>
    <w:rsid w:val="00F80F9A"/>
    <w:pPr>
      <w:jc w:val="left"/>
      <w:outlineLvl w:val="9"/>
    </w:pPr>
    <w:rPr>
      <w:lang w:eastAsia="fr-FR"/>
    </w:rPr>
  </w:style>
  <w:style w:type="paragraph" w:styleId="TM1">
    <w:name w:val="toc 1"/>
    <w:basedOn w:val="Normal"/>
    <w:next w:val="Normal"/>
    <w:autoRedefine/>
    <w:uiPriority w:val="39"/>
    <w:unhideWhenUsed/>
    <w:rsid w:val="00F80F9A"/>
    <w:pPr>
      <w:spacing w:after="100"/>
    </w:pPr>
  </w:style>
  <w:style w:type="paragraph" w:styleId="TM2">
    <w:name w:val="toc 2"/>
    <w:basedOn w:val="Normal"/>
    <w:next w:val="Normal"/>
    <w:autoRedefine/>
    <w:uiPriority w:val="39"/>
    <w:unhideWhenUsed/>
    <w:rsid w:val="00F80F9A"/>
    <w:pPr>
      <w:spacing w:after="100"/>
      <w:ind w:left="220"/>
    </w:pPr>
  </w:style>
  <w:style w:type="character" w:styleId="Lienhypertexte">
    <w:name w:val="Hyperlink"/>
    <w:basedOn w:val="Policepardfaut"/>
    <w:uiPriority w:val="99"/>
    <w:unhideWhenUsed/>
    <w:rsid w:val="00F80F9A"/>
    <w:rPr>
      <w:color w:val="0563C1" w:themeColor="hyperlink"/>
      <w:u w:val="single"/>
    </w:rPr>
  </w:style>
  <w:style w:type="paragraph" w:styleId="Sous-titre">
    <w:name w:val="Subtitle"/>
    <w:basedOn w:val="Normal"/>
    <w:next w:val="Normal"/>
    <w:link w:val="Sous-titreCar"/>
    <w:uiPriority w:val="11"/>
    <w:qFormat/>
    <w:rsid w:val="00F80F9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80F9A"/>
    <w:rPr>
      <w:rFonts w:eastAsiaTheme="minorEastAsia"/>
      <w:color w:val="5A5A5A" w:themeColor="text1" w:themeTint="A5"/>
      <w:spacing w:val="15"/>
      <w:lang w:val="fr-FR"/>
    </w:rPr>
  </w:style>
  <w:style w:type="table" w:styleId="TableauGrille4-Accentuation1">
    <w:name w:val="Grid Table 4 Accent 1"/>
    <w:basedOn w:val="TableauNormal"/>
    <w:uiPriority w:val="49"/>
    <w:rsid w:val="00F80F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F80F9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edebulles">
    <w:name w:val="Balloon Text"/>
    <w:basedOn w:val="Normal"/>
    <w:link w:val="TextedebullesCar"/>
    <w:uiPriority w:val="99"/>
    <w:semiHidden/>
    <w:unhideWhenUsed/>
    <w:rsid w:val="009C0E6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0E60"/>
    <w:rPr>
      <w:rFonts w:ascii="Segoe UI" w:hAnsi="Segoe UI" w:cs="Segoe UI"/>
      <w:sz w:val="18"/>
      <w:szCs w:val="18"/>
      <w:lang w:val="fr-FR"/>
    </w:rPr>
  </w:style>
  <w:style w:type="character" w:customStyle="1" w:styleId="Titre3Car">
    <w:name w:val="Titre 3 Car"/>
    <w:basedOn w:val="Policepardfaut"/>
    <w:link w:val="Titre3"/>
    <w:uiPriority w:val="9"/>
    <w:rsid w:val="00D96495"/>
    <w:rPr>
      <w:rFonts w:asciiTheme="majorHAnsi" w:eastAsiaTheme="majorEastAsia" w:hAnsiTheme="majorHAnsi" w:cstheme="majorBidi"/>
      <w:color w:val="1F3763" w:themeColor="accent1" w:themeShade="7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2154">
      <w:bodyDiv w:val="1"/>
      <w:marLeft w:val="0"/>
      <w:marRight w:val="0"/>
      <w:marTop w:val="0"/>
      <w:marBottom w:val="0"/>
      <w:divBdr>
        <w:top w:val="none" w:sz="0" w:space="0" w:color="auto"/>
        <w:left w:val="none" w:sz="0" w:space="0" w:color="auto"/>
        <w:bottom w:val="none" w:sz="0" w:space="0" w:color="auto"/>
        <w:right w:val="none" w:sz="0" w:space="0" w:color="auto"/>
      </w:divBdr>
    </w:div>
    <w:div w:id="412437557">
      <w:bodyDiv w:val="1"/>
      <w:marLeft w:val="0"/>
      <w:marRight w:val="0"/>
      <w:marTop w:val="0"/>
      <w:marBottom w:val="0"/>
      <w:divBdr>
        <w:top w:val="none" w:sz="0" w:space="0" w:color="auto"/>
        <w:left w:val="none" w:sz="0" w:space="0" w:color="auto"/>
        <w:bottom w:val="none" w:sz="0" w:space="0" w:color="auto"/>
        <w:right w:val="none" w:sz="0" w:space="0" w:color="auto"/>
      </w:divBdr>
    </w:div>
    <w:div w:id="1755710588">
      <w:bodyDiv w:val="1"/>
      <w:marLeft w:val="0"/>
      <w:marRight w:val="0"/>
      <w:marTop w:val="0"/>
      <w:marBottom w:val="0"/>
      <w:divBdr>
        <w:top w:val="none" w:sz="0" w:space="0" w:color="auto"/>
        <w:left w:val="none" w:sz="0" w:space="0" w:color="auto"/>
        <w:bottom w:val="none" w:sz="0" w:space="0" w:color="auto"/>
        <w:right w:val="none" w:sz="0" w:space="0" w:color="auto"/>
      </w:divBdr>
      <w:divsChild>
        <w:div w:id="20219297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74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BF70A3-B07C-4960-B276-6042C143A8B3}" type="doc">
      <dgm:prSet loTypeId="urn:microsoft.com/office/officeart/2005/8/layout/lProcess3" loCatId="process" qsTypeId="urn:microsoft.com/office/officeart/2005/8/quickstyle/simple5" qsCatId="simple" csTypeId="urn:microsoft.com/office/officeart/2005/8/colors/accent1_2" csCatId="accent1" phldr="1"/>
      <dgm:spPr/>
      <dgm:t>
        <a:bodyPr/>
        <a:lstStyle/>
        <a:p>
          <a:endParaRPr lang="fr-FR"/>
        </a:p>
      </dgm:t>
    </dgm:pt>
    <dgm:pt modelId="{1201E324-C922-48B4-8928-874908EF0524}">
      <dgm:prSet phldrT="[Texte]"/>
      <dgm:spPr/>
      <dgm:t>
        <a:bodyPr/>
        <a:lstStyle/>
        <a:p>
          <a:r>
            <a:rPr lang="fr-FR"/>
            <a:t>Fonctionnel</a:t>
          </a:r>
        </a:p>
      </dgm:t>
    </dgm:pt>
    <dgm:pt modelId="{8481EA74-E3BF-42CA-A24C-504565930136}" type="parTrans" cxnId="{B319D80A-1005-46C4-A85B-A22732EC9595}">
      <dgm:prSet/>
      <dgm:spPr/>
      <dgm:t>
        <a:bodyPr/>
        <a:lstStyle/>
        <a:p>
          <a:endParaRPr lang="fr-FR"/>
        </a:p>
      </dgm:t>
    </dgm:pt>
    <dgm:pt modelId="{7078B62A-B7E6-487F-9D5C-65DA32CB1766}" type="sibTrans" cxnId="{B319D80A-1005-46C4-A85B-A22732EC9595}">
      <dgm:prSet/>
      <dgm:spPr/>
      <dgm:t>
        <a:bodyPr/>
        <a:lstStyle/>
        <a:p>
          <a:endParaRPr lang="fr-FR"/>
        </a:p>
      </dgm:t>
    </dgm:pt>
    <dgm:pt modelId="{02B45AA1-EAFA-40F4-AC3A-A12FD3BB0F1B}">
      <dgm:prSet phldrT="[Texte]"/>
      <dgm:spPr/>
      <dgm:t>
        <a:bodyPr/>
        <a:lstStyle/>
        <a:p>
          <a:r>
            <a:rPr lang="fr-FR"/>
            <a:t>Import</a:t>
          </a:r>
        </a:p>
      </dgm:t>
    </dgm:pt>
    <dgm:pt modelId="{5F190106-35A9-4E6E-8B69-BEFCF92516AE}" type="parTrans" cxnId="{EF94482D-0A86-422D-A959-FF2F81F8292B}">
      <dgm:prSet/>
      <dgm:spPr/>
      <dgm:t>
        <a:bodyPr/>
        <a:lstStyle/>
        <a:p>
          <a:endParaRPr lang="fr-FR"/>
        </a:p>
      </dgm:t>
    </dgm:pt>
    <dgm:pt modelId="{071F088A-5DEB-41A5-ADE0-F3591A7B6E9D}" type="sibTrans" cxnId="{EF94482D-0A86-422D-A959-FF2F81F8292B}">
      <dgm:prSet/>
      <dgm:spPr/>
      <dgm:t>
        <a:bodyPr/>
        <a:lstStyle/>
        <a:p>
          <a:endParaRPr lang="fr-FR"/>
        </a:p>
      </dgm:t>
    </dgm:pt>
    <dgm:pt modelId="{C723DFCF-8A9D-49C4-B9F8-82A65BD8AFFA}">
      <dgm:prSet phldrT="[Texte]"/>
      <dgm:spPr/>
      <dgm:t>
        <a:bodyPr/>
        <a:lstStyle/>
        <a:p>
          <a:r>
            <a:rPr lang="fr-FR"/>
            <a:t>Export</a:t>
          </a:r>
        </a:p>
      </dgm:t>
    </dgm:pt>
    <dgm:pt modelId="{9A6F3A9C-B580-4C39-BDD0-C58072E2C2EC}" type="parTrans" cxnId="{5477D4A2-7859-40CB-86FD-4D6BDE35C8B9}">
      <dgm:prSet/>
      <dgm:spPr/>
      <dgm:t>
        <a:bodyPr/>
        <a:lstStyle/>
        <a:p>
          <a:endParaRPr lang="fr-FR"/>
        </a:p>
      </dgm:t>
    </dgm:pt>
    <dgm:pt modelId="{88596310-0817-4DB7-BC95-298FBD7F043D}" type="sibTrans" cxnId="{5477D4A2-7859-40CB-86FD-4D6BDE35C8B9}">
      <dgm:prSet/>
      <dgm:spPr/>
      <dgm:t>
        <a:bodyPr/>
        <a:lstStyle/>
        <a:p>
          <a:endParaRPr lang="fr-FR"/>
        </a:p>
      </dgm:t>
    </dgm:pt>
    <dgm:pt modelId="{3B1854AE-0F54-44E6-BE15-992C4C0D9119}">
      <dgm:prSet phldrT="[Texte]"/>
      <dgm:spPr/>
      <dgm:t>
        <a:bodyPr/>
        <a:lstStyle/>
        <a:p>
          <a:r>
            <a:rPr lang="fr-FR"/>
            <a:t>Monitor</a:t>
          </a:r>
        </a:p>
      </dgm:t>
    </dgm:pt>
    <dgm:pt modelId="{910FDF5F-1BFE-4E5A-8E22-56ED00775C0C}" type="parTrans" cxnId="{47B1B201-FE7B-4DDB-8BA6-30840AACC4FF}">
      <dgm:prSet/>
      <dgm:spPr/>
      <dgm:t>
        <a:bodyPr/>
        <a:lstStyle/>
        <a:p>
          <a:endParaRPr lang="fr-FR"/>
        </a:p>
      </dgm:t>
    </dgm:pt>
    <dgm:pt modelId="{23E82D7F-9174-4674-BB7A-7226DD4B7E33}" type="sibTrans" cxnId="{47B1B201-FE7B-4DDB-8BA6-30840AACC4FF}">
      <dgm:prSet/>
      <dgm:spPr/>
      <dgm:t>
        <a:bodyPr/>
        <a:lstStyle/>
        <a:p>
          <a:endParaRPr lang="fr-FR"/>
        </a:p>
      </dgm:t>
    </dgm:pt>
    <dgm:pt modelId="{3F9F4170-1D31-47DB-A19C-3371A4100E02}">
      <dgm:prSet phldrT="[Texte]"/>
      <dgm:spPr/>
      <dgm:t>
        <a:bodyPr/>
        <a:lstStyle/>
        <a:p>
          <a:r>
            <a:rPr lang="fr-FR"/>
            <a:t>Control</a:t>
          </a:r>
        </a:p>
      </dgm:t>
    </dgm:pt>
    <dgm:pt modelId="{A7D47E78-2345-433A-B764-A2039061D0EB}" type="parTrans" cxnId="{C39DDAF5-1255-48D6-B5FD-ED3B97A268C2}">
      <dgm:prSet/>
      <dgm:spPr/>
      <dgm:t>
        <a:bodyPr/>
        <a:lstStyle/>
        <a:p>
          <a:endParaRPr lang="fr-FR"/>
        </a:p>
      </dgm:t>
    </dgm:pt>
    <dgm:pt modelId="{DBAF2275-AA4D-41B8-9F11-D4BCDD0112E4}" type="sibTrans" cxnId="{C39DDAF5-1255-48D6-B5FD-ED3B97A268C2}">
      <dgm:prSet/>
      <dgm:spPr/>
      <dgm:t>
        <a:bodyPr/>
        <a:lstStyle/>
        <a:p>
          <a:endParaRPr lang="fr-FR"/>
        </a:p>
      </dgm:t>
    </dgm:pt>
    <dgm:pt modelId="{ECBF3045-8FCE-4C97-89D6-C46B3564A76B}">
      <dgm:prSet phldrT="[Texte]"/>
      <dgm:spPr/>
      <dgm:t>
        <a:bodyPr/>
        <a:lstStyle/>
        <a:p>
          <a:r>
            <a:rPr lang="fr-FR"/>
            <a:t>Technique</a:t>
          </a:r>
        </a:p>
      </dgm:t>
    </dgm:pt>
    <dgm:pt modelId="{D749FBD9-AC8A-4502-80B7-CE7CC94F845E}" type="parTrans" cxnId="{54AF0F49-3C55-42A2-9484-95007CCA2348}">
      <dgm:prSet/>
      <dgm:spPr/>
      <dgm:t>
        <a:bodyPr/>
        <a:lstStyle/>
        <a:p>
          <a:endParaRPr lang="fr-FR"/>
        </a:p>
      </dgm:t>
    </dgm:pt>
    <dgm:pt modelId="{53A692DF-C9FD-432A-B2D0-BFCE5AD09EB5}" type="sibTrans" cxnId="{54AF0F49-3C55-42A2-9484-95007CCA2348}">
      <dgm:prSet/>
      <dgm:spPr/>
      <dgm:t>
        <a:bodyPr/>
        <a:lstStyle/>
        <a:p>
          <a:endParaRPr lang="fr-FR"/>
        </a:p>
      </dgm:t>
    </dgm:pt>
    <dgm:pt modelId="{FEDC6866-6F12-4748-88C2-E8F49E6FD4F6}">
      <dgm:prSet phldrT="[Texte]"/>
      <dgm:spPr/>
      <dgm:t>
        <a:bodyPr/>
        <a:lstStyle/>
        <a:p>
          <a:r>
            <a:rPr lang="fr-FR"/>
            <a:t>rest</a:t>
          </a:r>
        </a:p>
      </dgm:t>
    </dgm:pt>
    <dgm:pt modelId="{B96E24B5-78FF-4048-A9D7-14814F155216}" type="parTrans" cxnId="{E467EF49-8E1B-4792-89C6-728A91849280}">
      <dgm:prSet/>
      <dgm:spPr/>
      <dgm:t>
        <a:bodyPr/>
        <a:lstStyle/>
        <a:p>
          <a:endParaRPr lang="fr-FR"/>
        </a:p>
      </dgm:t>
    </dgm:pt>
    <dgm:pt modelId="{D4B3EDA4-3FD6-4351-B464-B886CCDE9D26}" type="sibTrans" cxnId="{E467EF49-8E1B-4792-89C6-728A91849280}">
      <dgm:prSet/>
      <dgm:spPr/>
      <dgm:t>
        <a:bodyPr/>
        <a:lstStyle/>
        <a:p>
          <a:endParaRPr lang="fr-FR"/>
        </a:p>
      </dgm:t>
    </dgm:pt>
    <dgm:pt modelId="{B30400C0-AF73-4C01-9C07-7C0EDDC6F127}">
      <dgm:prSet phldrT="[Texte]"/>
      <dgm:spPr/>
      <dgm:t>
        <a:bodyPr/>
        <a:lstStyle/>
        <a:p>
          <a:r>
            <a:rPr lang="fr-FR"/>
            <a:t>soap</a:t>
          </a:r>
        </a:p>
      </dgm:t>
    </dgm:pt>
    <dgm:pt modelId="{F4AA7E52-30E6-4C1A-BAD3-4ED78F0ED665}" type="parTrans" cxnId="{482F1810-081E-44A0-B627-9768E975BE61}">
      <dgm:prSet/>
      <dgm:spPr/>
      <dgm:t>
        <a:bodyPr/>
        <a:lstStyle/>
        <a:p>
          <a:endParaRPr lang="fr-FR"/>
        </a:p>
      </dgm:t>
    </dgm:pt>
    <dgm:pt modelId="{39F2288D-DB71-43B2-96B7-545B875E3D5E}" type="sibTrans" cxnId="{482F1810-081E-44A0-B627-9768E975BE61}">
      <dgm:prSet/>
      <dgm:spPr/>
      <dgm:t>
        <a:bodyPr/>
        <a:lstStyle/>
        <a:p>
          <a:endParaRPr lang="fr-FR"/>
        </a:p>
      </dgm:t>
    </dgm:pt>
    <dgm:pt modelId="{5C2A6E8B-D028-4746-8DBF-82107806E037}">
      <dgm:prSet phldrT="[Texte]"/>
      <dgm:spPr/>
      <dgm:t>
        <a:bodyPr/>
        <a:lstStyle/>
        <a:p>
          <a:r>
            <a:rPr lang="fr-FR"/>
            <a:t>scheduler</a:t>
          </a:r>
        </a:p>
      </dgm:t>
    </dgm:pt>
    <dgm:pt modelId="{4BA37583-4D26-4615-B0D7-BCBD9364388D}" type="parTrans" cxnId="{3A72E990-FD08-4E8C-9E78-F85EF500B568}">
      <dgm:prSet/>
      <dgm:spPr/>
      <dgm:t>
        <a:bodyPr/>
        <a:lstStyle/>
        <a:p>
          <a:endParaRPr lang="fr-FR"/>
        </a:p>
      </dgm:t>
    </dgm:pt>
    <dgm:pt modelId="{58192438-24DA-4B62-96EE-589B4870F85C}" type="sibTrans" cxnId="{3A72E990-FD08-4E8C-9E78-F85EF500B568}">
      <dgm:prSet/>
      <dgm:spPr/>
      <dgm:t>
        <a:bodyPr/>
        <a:lstStyle/>
        <a:p>
          <a:endParaRPr lang="fr-FR"/>
        </a:p>
      </dgm:t>
    </dgm:pt>
    <dgm:pt modelId="{523007EC-3563-433F-BEBA-0ECAD9D95C00}">
      <dgm:prSet phldrT="[Texte]"/>
      <dgm:spPr/>
      <dgm:t>
        <a:bodyPr/>
        <a:lstStyle/>
        <a:p>
          <a:r>
            <a:rPr lang="fr-FR"/>
            <a:t>filesystem</a:t>
          </a:r>
        </a:p>
      </dgm:t>
    </dgm:pt>
    <dgm:pt modelId="{6EBE5EF6-E23C-4C98-95C3-8C432D04CAD6}" type="parTrans" cxnId="{BEFD2F82-9B29-4543-B4B4-9C7D6A9156E1}">
      <dgm:prSet/>
      <dgm:spPr/>
      <dgm:t>
        <a:bodyPr/>
        <a:lstStyle/>
        <a:p>
          <a:endParaRPr lang="fr-FR"/>
        </a:p>
      </dgm:t>
    </dgm:pt>
    <dgm:pt modelId="{FBA0A81A-675A-405B-90DD-CF8054B25E94}" type="sibTrans" cxnId="{BEFD2F82-9B29-4543-B4B4-9C7D6A9156E1}">
      <dgm:prSet/>
      <dgm:spPr/>
      <dgm:t>
        <a:bodyPr/>
        <a:lstStyle/>
        <a:p>
          <a:endParaRPr lang="fr-FR"/>
        </a:p>
      </dgm:t>
    </dgm:pt>
    <dgm:pt modelId="{2BF47551-0347-483C-B390-D86799763A5D}" type="pres">
      <dgm:prSet presAssocID="{68BF70A3-B07C-4960-B276-6042C143A8B3}" presName="Name0" presStyleCnt="0">
        <dgm:presLayoutVars>
          <dgm:chPref val="3"/>
          <dgm:dir/>
          <dgm:animLvl val="lvl"/>
          <dgm:resizeHandles/>
        </dgm:presLayoutVars>
      </dgm:prSet>
      <dgm:spPr/>
    </dgm:pt>
    <dgm:pt modelId="{00E26458-E663-4649-BE3B-4521051E4ED5}" type="pres">
      <dgm:prSet presAssocID="{1201E324-C922-48B4-8928-874908EF0524}" presName="horFlow" presStyleCnt="0"/>
      <dgm:spPr/>
    </dgm:pt>
    <dgm:pt modelId="{FE7765AC-ACDD-435A-B469-494043AA9378}" type="pres">
      <dgm:prSet presAssocID="{1201E324-C922-48B4-8928-874908EF0524}" presName="bigChev" presStyleLbl="node1" presStyleIdx="0" presStyleCnt="2"/>
      <dgm:spPr/>
    </dgm:pt>
    <dgm:pt modelId="{31E13F3B-B1BB-4490-8406-3517C24119A6}" type="pres">
      <dgm:prSet presAssocID="{5F190106-35A9-4E6E-8B69-BEFCF92516AE}" presName="parTrans" presStyleCnt="0"/>
      <dgm:spPr/>
    </dgm:pt>
    <dgm:pt modelId="{13489FCE-E866-4DA9-B6AA-5A8A14AC450C}" type="pres">
      <dgm:prSet presAssocID="{02B45AA1-EAFA-40F4-AC3A-A12FD3BB0F1B}" presName="node" presStyleLbl="alignAccFollowNode1" presStyleIdx="0" presStyleCnt="8">
        <dgm:presLayoutVars>
          <dgm:bulletEnabled val="1"/>
        </dgm:presLayoutVars>
      </dgm:prSet>
      <dgm:spPr/>
    </dgm:pt>
    <dgm:pt modelId="{2C1448D5-3DD2-404E-8B4B-E6A530A0C6FA}" type="pres">
      <dgm:prSet presAssocID="{071F088A-5DEB-41A5-ADE0-F3591A7B6E9D}" presName="sibTrans" presStyleCnt="0"/>
      <dgm:spPr/>
    </dgm:pt>
    <dgm:pt modelId="{CD6A26F8-41C8-40D6-A9DE-E5F9010CD799}" type="pres">
      <dgm:prSet presAssocID="{C723DFCF-8A9D-49C4-B9F8-82A65BD8AFFA}" presName="node" presStyleLbl="alignAccFollowNode1" presStyleIdx="1" presStyleCnt="8">
        <dgm:presLayoutVars>
          <dgm:bulletEnabled val="1"/>
        </dgm:presLayoutVars>
      </dgm:prSet>
      <dgm:spPr/>
    </dgm:pt>
    <dgm:pt modelId="{3A243B76-B1F0-428D-A2D0-24B0C98BFF03}" type="pres">
      <dgm:prSet presAssocID="{88596310-0817-4DB7-BC95-298FBD7F043D}" presName="sibTrans" presStyleCnt="0"/>
      <dgm:spPr/>
    </dgm:pt>
    <dgm:pt modelId="{6FFBA89A-730B-41AD-BCBA-6F29721F4A9C}" type="pres">
      <dgm:prSet presAssocID="{3B1854AE-0F54-44E6-BE15-992C4C0D9119}" presName="node" presStyleLbl="alignAccFollowNode1" presStyleIdx="2" presStyleCnt="8">
        <dgm:presLayoutVars>
          <dgm:bulletEnabled val="1"/>
        </dgm:presLayoutVars>
      </dgm:prSet>
      <dgm:spPr/>
    </dgm:pt>
    <dgm:pt modelId="{72DD8A88-5DCC-4094-8751-97023DCE3520}" type="pres">
      <dgm:prSet presAssocID="{23E82D7F-9174-4674-BB7A-7226DD4B7E33}" presName="sibTrans" presStyleCnt="0"/>
      <dgm:spPr/>
    </dgm:pt>
    <dgm:pt modelId="{BC4993B8-A72E-4260-BF0E-227781DFB54F}" type="pres">
      <dgm:prSet presAssocID="{3F9F4170-1D31-47DB-A19C-3371A4100E02}" presName="node" presStyleLbl="alignAccFollowNode1" presStyleIdx="3" presStyleCnt="8">
        <dgm:presLayoutVars>
          <dgm:bulletEnabled val="1"/>
        </dgm:presLayoutVars>
      </dgm:prSet>
      <dgm:spPr/>
    </dgm:pt>
    <dgm:pt modelId="{3D44970F-47CE-4C52-B967-4C698B400C23}" type="pres">
      <dgm:prSet presAssocID="{1201E324-C922-48B4-8928-874908EF0524}" presName="vSp" presStyleCnt="0"/>
      <dgm:spPr/>
    </dgm:pt>
    <dgm:pt modelId="{AA2D6450-1A00-4781-B2F8-0656577F55AF}" type="pres">
      <dgm:prSet presAssocID="{ECBF3045-8FCE-4C97-89D6-C46B3564A76B}" presName="horFlow" presStyleCnt="0"/>
      <dgm:spPr/>
    </dgm:pt>
    <dgm:pt modelId="{5F75B3C5-0C1D-43F8-BB74-F8B3F2FC8B8D}" type="pres">
      <dgm:prSet presAssocID="{ECBF3045-8FCE-4C97-89D6-C46B3564A76B}" presName="bigChev" presStyleLbl="node1" presStyleIdx="1" presStyleCnt="2"/>
      <dgm:spPr/>
    </dgm:pt>
    <dgm:pt modelId="{D2232F2B-DFE7-4AEB-A0C3-3C9DC3971890}" type="pres">
      <dgm:prSet presAssocID="{B96E24B5-78FF-4048-A9D7-14814F155216}" presName="parTrans" presStyleCnt="0"/>
      <dgm:spPr/>
    </dgm:pt>
    <dgm:pt modelId="{82C5F9C3-86B0-4231-A50C-BA92175607C7}" type="pres">
      <dgm:prSet presAssocID="{FEDC6866-6F12-4748-88C2-E8F49E6FD4F6}" presName="node" presStyleLbl="alignAccFollowNode1" presStyleIdx="4" presStyleCnt="8">
        <dgm:presLayoutVars>
          <dgm:bulletEnabled val="1"/>
        </dgm:presLayoutVars>
      </dgm:prSet>
      <dgm:spPr/>
    </dgm:pt>
    <dgm:pt modelId="{48C125F0-8B82-49DB-A691-F8B74C9A36B8}" type="pres">
      <dgm:prSet presAssocID="{D4B3EDA4-3FD6-4351-B464-B886CCDE9D26}" presName="sibTrans" presStyleCnt="0"/>
      <dgm:spPr/>
    </dgm:pt>
    <dgm:pt modelId="{43D8DD30-E432-4354-8297-7B0398BC0422}" type="pres">
      <dgm:prSet presAssocID="{B30400C0-AF73-4C01-9C07-7C0EDDC6F127}" presName="node" presStyleLbl="alignAccFollowNode1" presStyleIdx="5" presStyleCnt="8">
        <dgm:presLayoutVars>
          <dgm:bulletEnabled val="1"/>
        </dgm:presLayoutVars>
      </dgm:prSet>
      <dgm:spPr/>
    </dgm:pt>
    <dgm:pt modelId="{C800C44A-57CD-4A08-A625-5F8C9FA3E0E9}" type="pres">
      <dgm:prSet presAssocID="{39F2288D-DB71-43B2-96B7-545B875E3D5E}" presName="sibTrans" presStyleCnt="0"/>
      <dgm:spPr/>
    </dgm:pt>
    <dgm:pt modelId="{B9CC356A-8D10-485B-95BB-412DC0B01051}" type="pres">
      <dgm:prSet presAssocID="{5C2A6E8B-D028-4746-8DBF-82107806E037}" presName="node" presStyleLbl="alignAccFollowNode1" presStyleIdx="6" presStyleCnt="8">
        <dgm:presLayoutVars>
          <dgm:bulletEnabled val="1"/>
        </dgm:presLayoutVars>
      </dgm:prSet>
      <dgm:spPr/>
    </dgm:pt>
    <dgm:pt modelId="{4A1878CF-A571-4008-A99B-9679FCF40425}" type="pres">
      <dgm:prSet presAssocID="{58192438-24DA-4B62-96EE-589B4870F85C}" presName="sibTrans" presStyleCnt="0"/>
      <dgm:spPr/>
    </dgm:pt>
    <dgm:pt modelId="{9D09D9D9-E768-4326-96A6-07EA4988CB18}" type="pres">
      <dgm:prSet presAssocID="{523007EC-3563-433F-BEBA-0ECAD9D95C00}" presName="node" presStyleLbl="alignAccFollowNode1" presStyleIdx="7" presStyleCnt="8">
        <dgm:presLayoutVars>
          <dgm:bulletEnabled val="1"/>
        </dgm:presLayoutVars>
      </dgm:prSet>
      <dgm:spPr/>
    </dgm:pt>
  </dgm:ptLst>
  <dgm:cxnLst>
    <dgm:cxn modelId="{47B1B201-FE7B-4DDB-8BA6-30840AACC4FF}" srcId="{1201E324-C922-48B4-8928-874908EF0524}" destId="{3B1854AE-0F54-44E6-BE15-992C4C0D9119}" srcOrd="2" destOrd="0" parTransId="{910FDF5F-1BFE-4E5A-8E22-56ED00775C0C}" sibTransId="{23E82D7F-9174-4674-BB7A-7226DD4B7E33}"/>
    <dgm:cxn modelId="{B319D80A-1005-46C4-A85B-A22732EC9595}" srcId="{68BF70A3-B07C-4960-B276-6042C143A8B3}" destId="{1201E324-C922-48B4-8928-874908EF0524}" srcOrd="0" destOrd="0" parTransId="{8481EA74-E3BF-42CA-A24C-504565930136}" sibTransId="{7078B62A-B7E6-487F-9D5C-65DA32CB1766}"/>
    <dgm:cxn modelId="{482F1810-081E-44A0-B627-9768E975BE61}" srcId="{ECBF3045-8FCE-4C97-89D6-C46B3564A76B}" destId="{B30400C0-AF73-4C01-9C07-7C0EDDC6F127}" srcOrd="1" destOrd="0" parTransId="{F4AA7E52-30E6-4C1A-BAD3-4ED78F0ED665}" sibTransId="{39F2288D-DB71-43B2-96B7-545B875E3D5E}"/>
    <dgm:cxn modelId="{8C0B5E1D-BAE8-40C9-A3E1-40720CDA47FA}" type="presOf" srcId="{5C2A6E8B-D028-4746-8DBF-82107806E037}" destId="{B9CC356A-8D10-485B-95BB-412DC0B01051}" srcOrd="0" destOrd="0" presId="urn:microsoft.com/office/officeart/2005/8/layout/lProcess3"/>
    <dgm:cxn modelId="{EF94482D-0A86-422D-A959-FF2F81F8292B}" srcId="{1201E324-C922-48B4-8928-874908EF0524}" destId="{02B45AA1-EAFA-40F4-AC3A-A12FD3BB0F1B}" srcOrd="0" destOrd="0" parTransId="{5F190106-35A9-4E6E-8B69-BEFCF92516AE}" sibTransId="{071F088A-5DEB-41A5-ADE0-F3591A7B6E9D}"/>
    <dgm:cxn modelId="{0E1F2841-BB69-4931-A338-CFD43373E6DD}" type="presOf" srcId="{02B45AA1-EAFA-40F4-AC3A-A12FD3BB0F1B}" destId="{13489FCE-E866-4DA9-B6AA-5A8A14AC450C}" srcOrd="0" destOrd="0" presId="urn:microsoft.com/office/officeart/2005/8/layout/lProcess3"/>
    <dgm:cxn modelId="{54AF0F49-3C55-42A2-9484-95007CCA2348}" srcId="{68BF70A3-B07C-4960-B276-6042C143A8B3}" destId="{ECBF3045-8FCE-4C97-89D6-C46B3564A76B}" srcOrd="1" destOrd="0" parTransId="{D749FBD9-AC8A-4502-80B7-CE7CC94F845E}" sibTransId="{53A692DF-C9FD-432A-B2D0-BFCE5AD09EB5}"/>
    <dgm:cxn modelId="{E467EF49-8E1B-4792-89C6-728A91849280}" srcId="{ECBF3045-8FCE-4C97-89D6-C46B3564A76B}" destId="{FEDC6866-6F12-4748-88C2-E8F49E6FD4F6}" srcOrd="0" destOrd="0" parTransId="{B96E24B5-78FF-4048-A9D7-14814F155216}" sibTransId="{D4B3EDA4-3FD6-4351-B464-B886CCDE9D26}"/>
    <dgm:cxn modelId="{29CC696B-6A70-4403-B561-9F1DF4D11FE4}" type="presOf" srcId="{C723DFCF-8A9D-49C4-B9F8-82A65BD8AFFA}" destId="{CD6A26F8-41C8-40D6-A9DE-E5F9010CD799}" srcOrd="0" destOrd="0" presId="urn:microsoft.com/office/officeart/2005/8/layout/lProcess3"/>
    <dgm:cxn modelId="{BEFD2F82-9B29-4543-B4B4-9C7D6A9156E1}" srcId="{ECBF3045-8FCE-4C97-89D6-C46B3564A76B}" destId="{523007EC-3563-433F-BEBA-0ECAD9D95C00}" srcOrd="3" destOrd="0" parTransId="{6EBE5EF6-E23C-4C98-95C3-8C432D04CAD6}" sibTransId="{FBA0A81A-675A-405B-90DD-CF8054B25E94}"/>
    <dgm:cxn modelId="{841BC083-135C-4F9A-965B-FD21F3C0C76B}" type="presOf" srcId="{ECBF3045-8FCE-4C97-89D6-C46B3564A76B}" destId="{5F75B3C5-0C1D-43F8-BB74-F8B3F2FC8B8D}" srcOrd="0" destOrd="0" presId="urn:microsoft.com/office/officeart/2005/8/layout/lProcess3"/>
    <dgm:cxn modelId="{3A72E990-FD08-4E8C-9E78-F85EF500B568}" srcId="{ECBF3045-8FCE-4C97-89D6-C46B3564A76B}" destId="{5C2A6E8B-D028-4746-8DBF-82107806E037}" srcOrd="2" destOrd="0" parTransId="{4BA37583-4D26-4615-B0D7-BCBD9364388D}" sibTransId="{58192438-24DA-4B62-96EE-589B4870F85C}"/>
    <dgm:cxn modelId="{06A46D99-E8FF-41CF-9D3F-9E458A62AF78}" type="presOf" srcId="{B30400C0-AF73-4C01-9C07-7C0EDDC6F127}" destId="{43D8DD30-E432-4354-8297-7B0398BC0422}" srcOrd="0" destOrd="0" presId="urn:microsoft.com/office/officeart/2005/8/layout/lProcess3"/>
    <dgm:cxn modelId="{686437A1-728E-49B3-B503-732E1CB31FE2}" type="presOf" srcId="{3F9F4170-1D31-47DB-A19C-3371A4100E02}" destId="{BC4993B8-A72E-4260-BF0E-227781DFB54F}" srcOrd="0" destOrd="0" presId="urn:microsoft.com/office/officeart/2005/8/layout/lProcess3"/>
    <dgm:cxn modelId="{BBF67BA2-8699-425E-B7A2-820411CCEA9D}" type="presOf" srcId="{68BF70A3-B07C-4960-B276-6042C143A8B3}" destId="{2BF47551-0347-483C-B390-D86799763A5D}" srcOrd="0" destOrd="0" presId="urn:microsoft.com/office/officeart/2005/8/layout/lProcess3"/>
    <dgm:cxn modelId="{5477D4A2-7859-40CB-86FD-4D6BDE35C8B9}" srcId="{1201E324-C922-48B4-8928-874908EF0524}" destId="{C723DFCF-8A9D-49C4-B9F8-82A65BD8AFFA}" srcOrd="1" destOrd="0" parTransId="{9A6F3A9C-B580-4C39-BDD0-C58072E2C2EC}" sibTransId="{88596310-0817-4DB7-BC95-298FBD7F043D}"/>
    <dgm:cxn modelId="{7AB82DB0-AB4C-45B3-A6ED-B306C1BC9233}" type="presOf" srcId="{523007EC-3563-433F-BEBA-0ECAD9D95C00}" destId="{9D09D9D9-E768-4326-96A6-07EA4988CB18}" srcOrd="0" destOrd="0" presId="urn:microsoft.com/office/officeart/2005/8/layout/lProcess3"/>
    <dgm:cxn modelId="{1A2042E2-A8BB-46A1-9354-A8796DDD1BC5}" type="presOf" srcId="{FEDC6866-6F12-4748-88C2-E8F49E6FD4F6}" destId="{82C5F9C3-86B0-4231-A50C-BA92175607C7}" srcOrd="0" destOrd="0" presId="urn:microsoft.com/office/officeart/2005/8/layout/lProcess3"/>
    <dgm:cxn modelId="{592747E8-BAF9-4A83-94F9-49612D50AD48}" type="presOf" srcId="{1201E324-C922-48B4-8928-874908EF0524}" destId="{FE7765AC-ACDD-435A-B469-494043AA9378}" srcOrd="0" destOrd="0" presId="urn:microsoft.com/office/officeart/2005/8/layout/lProcess3"/>
    <dgm:cxn modelId="{61F44DE8-9317-4A89-8896-11FAEA049415}" type="presOf" srcId="{3B1854AE-0F54-44E6-BE15-992C4C0D9119}" destId="{6FFBA89A-730B-41AD-BCBA-6F29721F4A9C}" srcOrd="0" destOrd="0" presId="urn:microsoft.com/office/officeart/2005/8/layout/lProcess3"/>
    <dgm:cxn modelId="{C39DDAF5-1255-48D6-B5FD-ED3B97A268C2}" srcId="{1201E324-C922-48B4-8928-874908EF0524}" destId="{3F9F4170-1D31-47DB-A19C-3371A4100E02}" srcOrd="3" destOrd="0" parTransId="{A7D47E78-2345-433A-B764-A2039061D0EB}" sibTransId="{DBAF2275-AA4D-41B8-9F11-D4BCDD0112E4}"/>
    <dgm:cxn modelId="{C37D4DD2-B334-45DA-9F8E-7F3F1313BFEF}" type="presParOf" srcId="{2BF47551-0347-483C-B390-D86799763A5D}" destId="{00E26458-E663-4649-BE3B-4521051E4ED5}" srcOrd="0" destOrd="0" presId="urn:microsoft.com/office/officeart/2005/8/layout/lProcess3"/>
    <dgm:cxn modelId="{C5467755-33A5-4FD6-A347-B18CC1146D50}" type="presParOf" srcId="{00E26458-E663-4649-BE3B-4521051E4ED5}" destId="{FE7765AC-ACDD-435A-B469-494043AA9378}" srcOrd="0" destOrd="0" presId="urn:microsoft.com/office/officeart/2005/8/layout/lProcess3"/>
    <dgm:cxn modelId="{A3662AFA-2F0C-4773-8AA1-7BA296B45E11}" type="presParOf" srcId="{00E26458-E663-4649-BE3B-4521051E4ED5}" destId="{31E13F3B-B1BB-4490-8406-3517C24119A6}" srcOrd="1" destOrd="0" presId="urn:microsoft.com/office/officeart/2005/8/layout/lProcess3"/>
    <dgm:cxn modelId="{086CB322-F318-4841-A8ED-FF6D1745D105}" type="presParOf" srcId="{00E26458-E663-4649-BE3B-4521051E4ED5}" destId="{13489FCE-E866-4DA9-B6AA-5A8A14AC450C}" srcOrd="2" destOrd="0" presId="urn:microsoft.com/office/officeart/2005/8/layout/lProcess3"/>
    <dgm:cxn modelId="{6A667174-FBAB-4A03-9B79-96F0E3626CC7}" type="presParOf" srcId="{00E26458-E663-4649-BE3B-4521051E4ED5}" destId="{2C1448D5-3DD2-404E-8B4B-E6A530A0C6FA}" srcOrd="3" destOrd="0" presId="urn:microsoft.com/office/officeart/2005/8/layout/lProcess3"/>
    <dgm:cxn modelId="{12FB4E81-F367-4609-A91F-2A0FC0B337DF}" type="presParOf" srcId="{00E26458-E663-4649-BE3B-4521051E4ED5}" destId="{CD6A26F8-41C8-40D6-A9DE-E5F9010CD799}" srcOrd="4" destOrd="0" presId="urn:microsoft.com/office/officeart/2005/8/layout/lProcess3"/>
    <dgm:cxn modelId="{75CE2C46-BC18-40B0-B4DD-916D5E0DDBA6}" type="presParOf" srcId="{00E26458-E663-4649-BE3B-4521051E4ED5}" destId="{3A243B76-B1F0-428D-A2D0-24B0C98BFF03}" srcOrd="5" destOrd="0" presId="urn:microsoft.com/office/officeart/2005/8/layout/lProcess3"/>
    <dgm:cxn modelId="{C84D567D-2C1B-495D-B52B-59E266C3686D}" type="presParOf" srcId="{00E26458-E663-4649-BE3B-4521051E4ED5}" destId="{6FFBA89A-730B-41AD-BCBA-6F29721F4A9C}" srcOrd="6" destOrd="0" presId="urn:microsoft.com/office/officeart/2005/8/layout/lProcess3"/>
    <dgm:cxn modelId="{58D5ED48-C706-4877-B653-89EB084FEA48}" type="presParOf" srcId="{00E26458-E663-4649-BE3B-4521051E4ED5}" destId="{72DD8A88-5DCC-4094-8751-97023DCE3520}" srcOrd="7" destOrd="0" presId="urn:microsoft.com/office/officeart/2005/8/layout/lProcess3"/>
    <dgm:cxn modelId="{450C45FB-F2AC-408A-8986-9B17174C3EEC}" type="presParOf" srcId="{00E26458-E663-4649-BE3B-4521051E4ED5}" destId="{BC4993B8-A72E-4260-BF0E-227781DFB54F}" srcOrd="8" destOrd="0" presId="urn:microsoft.com/office/officeart/2005/8/layout/lProcess3"/>
    <dgm:cxn modelId="{EB0F1B59-2D9D-4A74-8C71-26E3B2495FE9}" type="presParOf" srcId="{2BF47551-0347-483C-B390-D86799763A5D}" destId="{3D44970F-47CE-4C52-B967-4C698B400C23}" srcOrd="1" destOrd="0" presId="urn:microsoft.com/office/officeart/2005/8/layout/lProcess3"/>
    <dgm:cxn modelId="{B1954685-BE51-4AC7-9040-296A3DA37C7C}" type="presParOf" srcId="{2BF47551-0347-483C-B390-D86799763A5D}" destId="{AA2D6450-1A00-4781-B2F8-0656577F55AF}" srcOrd="2" destOrd="0" presId="urn:microsoft.com/office/officeart/2005/8/layout/lProcess3"/>
    <dgm:cxn modelId="{80FA62CA-EB03-45CC-9215-908A89690E40}" type="presParOf" srcId="{AA2D6450-1A00-4781-B2F8-0656577F55AF}" destId="{5F75B3C5-0C1D-43F8-BB74-F8B3F2FC8B8D}" srcOrd="0" destOrd="0" presId="urn:microsoft.com/office/officeart/2005/8/layout/lProcess3"/>
    <dgm:cxn modelId="{D71CE6BA-5302-4F70-A208-6A5C47E5BE45}" type="presParOf" srcId="{AA2D6450-1A00-4781-B2F8-0656577F55AF}" destId="{D2232F2B-DFE7-4AEB-A0C3-3C9DC3971890}" srcOrd="1" destOrd="0" presId="urn:microsoft.com/office/officeart/2005/8/layout/lProcess3"/>
    <dgm:cxn modelId="{F365A359-5CA5-45C2-83F2-7EE9F9EFB775}" type="presParOf" srcId="{AA2D6450-1A00-4781-B2F8-0656577F55AF}" destId="{82C5F9C3-86B0-4231-A50C-BA92175607C7}" srcOrd="2" destOrd="0" presId="urn:microsoft.com/office/officeart/2005/8/layout/lProcess3"/>
    <dgm:cxn modelId="{1BA72602-AA8C-4AD8-9A3D-1080F8C2C127}" type="presParOf" srcId="{AA2D6450-1A00-4781-B2F8-0656577F55AF}" destId="{48C125F0-8B82-49DB-A691-F8B74C9A36B8}" srcOrd="3" destOrd="0" presId="urn:microsoft.com/office/officeart/2005/8/layout/lProcess3"/>
    <dgm:cxn modelId="{F0AE9D03-16AD-471E-83AA-491F2FD57F2C}" type="presParOf" srcId="{AA2D6450-1A00-4781-B2F8-0656577F55AF}" destId="{43D8DD30-E432-4354-8297-7B0398BC0422}" srcOrd="4" destOrd="0" presId="urn:microsoft.com/office/officeart/2005/8/layout/lProcess3"/>
    <dgm:cxn modelId="{0147748A-2E41-4B87-930B-5B9DF46FE28F}" type="presParOf" srcId="{AA2D6450-1A00-4781-B2F8-0656577F55AF}" destId="{C800C44A-57CD-4A08-A625-5F8C9FA3E0E9}" srcOrd="5" destOrd="0" presId="urn:microsoft.com/office/officeart/2005/8/layout/lProcess3"/>
    <dgm:cxn modelId="{5843AD5A-2801-4939-9E37-D62DBEB6EA10}" type="presParOf" srcId="{AA2D6450-1A00-4781-B2F8-0656577F55AF}" destId="{B9CC356A-8D10-485B-95BB-412DC0B01051}" srcOrd="6" destOrd="0" presId="urn:microsoft.com/office/officeart/2005/8/layout/lProcess3"/>
    <dgm:cxn modelId="{352AC9EC-25F7-43F0-A8A9-CF34A4F64FB2}" type="presParOf" srcId="{AA2D6450-1A00-4781-B2F8-0656577F55AF}" destId="{4A1878CF-A571-4008-A99B-9679FCF40425}" srcOrd="7" destOrd="0" presId="urn:microsoft.com/office/officeart/2005/8/layout/lProcess3"/>
    <dgm:cxn modelId="{6EC9879E-2FF9-4410-8E14-54CFE6EF2BD6}" type="presParOf" srcId="{AA2D6450-1A00-4781-B2F8-0656577F55AF}" destId="{9D09D9D9-E768-4326-96A6-07EA4988CB18}" srcOrd="8" destOrd="0" presId="urn:microsoft.com/office/officeart/2005/8/layout/l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7765AC-ACDD-435A-B469-494043AA9378}">
      <dsp:nvSpPr>
        <dsp:cNvPr id="0" name=""/>
        <dsp:cNvSpPr/>
      </dsp:nvSpPr>
      <dsp:spPr>
        <a:xfrm>
          <a:off x="479234" y="333"/>
          <a:ext cx="1178718" cy="471487"/>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6985" rIns="0" bIns="6985" numCol="1" spcCol="1270" anchor="ctr" anchorCtr="0">
          <a:noAutofit/>
        </a:bodyPr>
        <a:lstStyle/>
        <a:p>
          <a:pPr marL="0" lvl="0" indent="0" algn="ctr" defTabSz="488950">
            <a:lnSpc>
              <a:spcPct val="90000"/>
            </a:lnSpc>
            <a:spcBef>
              <a:spcPct val="0"/>
            </a:spcBef>
            <a:spcAft>
              <a:spcPct val="35000"/>
            </a:spcAft>
            <a:buNone/>
          </a:pPr>
          <a:r>
            <a:rPr lang="fr-FR" sz="1100" kern="1200"/>
            <a:t>Fonctionnel</a:t>
          </a:r>
        </a:p>
      </dsp:txBody>
      <dsp:txXfrm>
        <a:off x="714978" y="333"/>
        <a:ext cx="707231" cy="471487"/>
      </dsp:txXfrm>
    </dsp:sp>
    <dsp:sp modelId="{13489FCE-E866-4DA9-B6AA-5A8A14AC450C}">
      <dsp:nvSpPr>
        <dsp:cNvPr id="0" name=""/>
        <dsp:cNvSpPr/>
      </dsp:nvSpPr>
      <dsp:spPr>
        <a:xfrm>
          <a:off x="1504720" y="40409"/>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Import</a:t>
          </a:r>
        </a:p>
      </dsp:txBody>
      <dsp:txXfrm>
        <a:off x="1700387" y="40409"/>
        <a:ext cx="587002" cy="391334"/>
      </dsp:txXfrm>
    </dsp:sp>
    <dsp:sp modelId="{CD6A26F8-41C8-40D6-A9DE-E5F9010CD799}">
      <dsp:nvSpPr>
        <dsp:cNvPr id="0" name=""/>
        <dsp:cNvSpPr/>
      </dsp:nvSpPr>
      <dsp:spPr>
        <a:xfrm>
          <a:off x="2346089" y="40409"/>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Export</a:t>
          </a:r>
        </a:p>
      </dsp:txBody>
      <dsp:txXfrm>
        <a:off x="2541756" y="40409"/>
        <a:ext cx="587002" cy="391334"/>
      </dsp:txXfrm>
    </dsp:sp>
    <dsp:sp modelId="{6FFBA89A-730B-41AD-BCBA-6F29721F4A9C}">
      <dsp:nvSpPr>
        <dsp:cNvPr id="0" name=""/>
        <dsp:cNvSpPr/>
      </dsp:nvSpPr>
      <dsp:spPr>
        <a:xfrm>
          <a:off x="3187459" y="40409"/>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Monitor</a:t>
          </a:r>
        </a:p>
      </dsp:txBody>
      <dsp:txXfrm>
        <a:off x="3383126" y="40409"/>
        <a:ext cx="587002" cy="391334"/>
      </dsp:txXfrm>
    </dsp:sp>
    <dsp:sp modelId="{BC4993B8-A72E-4260-BF0E-227781DFB54F}">
      <dsp:nvSpPr>
        <dsp:cNvPr id="0" name=""/>
        <dsp:cNvSpPr/>
      </dsp:nvSpPr>
      <dsp:spPr>
        <a:xfrm>
          <a:off x="4028828" y="40409"/>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Control</a:t>
          </a:r>
        </a:p>
      </dsp:txBody>
      <dsp:txXfrm>
        <a:off x="4224495" y="40409"/>
        <a:ext cx="587002" cy="391334"/>
      </dsp:txXfrm>
    </dsp:sp>
    <dsp:sp modelId="{5F75B3C5-0C1D-43F8-BB74-F8B3F2FC8B8D}">
      <dsp:nvSpPr>
        <dsp:cNvPr id="0" name=""/>
        <dsp:cNvSpPr/>
      </dsp:nvSpPr>
      <dsp:spPr>
        <a:xfrm>
          <a:off x="479234" y="537829"/>
          <a:ext cx="1178718" cy="471487"/>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970" tIns="6985" rIns="0" bIns="6985" numCol="1" spcCol="1270" anchor="ctr" anchorCtr="0">
          <a:noAutofit/>
        </a:bodyPr>
        <a:lstStyle/>
        <a:p>
          <a:pPr marL="0" lvl="0" indent="0" algn="ctr" defTabSz="488950">
            <a:lnSpc>
              <a:spcPct val="90000"/>
            </a:lnSpc>
            <a:spcBef>
              <a:spcPct val="0"/>
            </a:spcBef>
            <a:spcAft>
              <a:spcPct val="35000"/>
            </a:spcAft>
            <a:buNone/>
          </a:pPr>
          <a:r>
            <a:rPr lang="fr-FR" sz="1100" kern="1200"/>
            <a:t>Technique</a:t>
          </a:r>
        </a:p>
      </dsp:txBody>
      <dsp:txXfrm>
        <a:off x="714978" y="537829"/>
        <a:ext cx="707231" cy="471487"/>
      </dsp:txXfrm>
    </dsp:sp>
    <dsp:sp modelId="{82C5F9C3-86B0-4231-A50C-BA92175607C7}">
      <dsp:nvSpPr>
        <dsp:cNvPr id="0" name=""/>
        <dsp:cNvSpPr/>
      </dsp:nvSpPr>
      <dsp:spPr>
        <a:xfrm>
          <a:off x="1504720" y="577905"/>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rest</a:t>
          </a:r>
        </a:p>
      </dsp:txBody>
      <dsp:txXfrm>
        <a:off x="1700387" y="577905"/>
        <a:ext cx="587002" cy="391334"/>
      </dsp:txXfrm>
    </dsp:sp>
    <dsp:sp modelId="{43D8DD30-E432-4354-8297-7B0398BC0422}">
      <dsp:nvSpPr>
        <dsp:cNvPr id="0" name=""/>
        <dsp:cNvSpPr/>
      </dsp:nvSpPr>
      <dsp:spPr>
        <a:xfrm>
          <a:off x="2346089" y="577905"/>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soap</a:t>
          </a:r>
        </a:p>
      </dsp:txBody>
      <dsp:txXfrm>
        <a:off x="2541756" y="577905"/>
        <a:ext cx="587002" cy="391334"/>
      </dsp:txXfrm>
    </dsp:sp>
    <dsp:sp modelId="{B9CC356A-8D10-485B-95BB-412DC0B01051}">
      <dsp:nvSpPr>
        <dsp:cNvPr id="0" name=""/>
        <dsp:cNvSpPr/>
      </dsp:nvSpPr>
      <dsp:spPr>
        <a:xfrm>
          <a:off x="3187459" y="577905"/>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scheduler</a:t>
          </a:r>
        </a:p>
      </dsp:txBody>
      <dsp:txXfrm>
        <a:off x="3383126" y="577905"/>
        <a:ext cx="587002" cy="391334"/>
      </dsp:txXfrm>
    </dsp:sp>
    <dsp:sp modelId="{9D09D9D9-E768-4326-96A6-07EA4988CB18}">
      <dsp:nvSpPr>
        <dsp:cNvPr id="0" name=""/>
        <dsp:cNvSpPr/>
      </dsp:nvSpPr>
      <dsp:spPr>
        <a:xfrm>
          <a:off x="4028828" y="577905"/>
          <a:ext cx="978336" cy="391334"/>
        </a:xfrm>
        <a:prstGeom prst="chevron">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fr-FR" sz="1000" kern="1200"/>
            <a:t>filesystem</a:t>
          </a:r>
        </a:p>
      </dsp:txBody>
      <dsp:txXfrm>
        <a:off x="4224495" y="577905"/>
        <a:ext cx="587002" cy="39133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C9475-70C9-4B4A-92F1-AEC84C1E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628</Words>
  <Characters>3458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Marika</dc:creator>
  <cp:keywords/>
  <dc:description/>
  <cp:lastModifiedBy>Marika</cp:lastModifiedBy>
  <cp:revision>4</cp:revision>
  <dcterms:created xsi:type="dcterms:W3CDTF">2019-11-22T09:19:00Z</dcterms:created>
  <dcterms:modified xsi:type="dcterms:W3CDTF">2019-11-22T10:44:00Z</dcterms:modified>
</cp:coreProperties>
</file>